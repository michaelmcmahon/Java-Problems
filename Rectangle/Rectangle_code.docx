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2816"/>
        <w:gridCol w:w="6210"/>
      </w:tblGrid>
      <w:tr w:rsidR="008A599F" w:rsidRPr="008F249B" w14:paraId="760C6C07" w14:textId="77777777" w:rsidTr="00A50DEC">
        <w:trPr>
          <w:jc w:val="center"/>
        </w:trPr>
        <w:tc>
          <w:tcPr>
            <w:tcW w:w="5000" w:type="pct"/>
            <w:gridSpan w:val="2"/>
            <w:tcBorders>
              <w:top w:val="single" w:sz="18" w:space="0" w:color="A5A5A5" w:themeColor="accent3"/>
            </w:tcBorders>
            <w:shd w:val="clear" w:color="auto" w:fill="5B9BD5" w:themeFill="accent1"/>
          </w:tcPr>
          <w:p w14:paraId="47DCA0AA" w14:textId="2F18D3A9" w:rsidR="008A599F" w:rsidRPr="008F249B" w:rsidRDefault="00767811" w:rsidP="00D37ED3">
            <w:pPr>
              <w:pStyle w:val="Subtitle"/>
              <w:rPr>
                <w:rFonts w:ascii="Segoe UI" w:hAnsi="Segoe UI" w:cs="Segoe UI"/>
              </w:rPr>
            </w:pPr>
            <w:del w:id="0" w:author="Michael McMahon" w:date="2018-10-28T14:22:00Z">
              <w:r w:rsidDel="00820839">
                <w:rPr>
                  <w:rFonts w:ascii="Segoe UI" w:hAnsi="Segoe UI" w:cs="Segoe UI"/>
                  <w:color w:val="auto"/>
                </w:rPr>
                <w:delText xml:space="preserve">CODE </w:delText>
              </w:r>
              <w:r w:rsidR="008A599F" w:rsidDel="00820839">
                <w:rPr>
                  <w:rFonts w:ascii="Segoe UI" w:hAnsi="Segoe UI" w:cs="Segoe UI"/>
                  <w:color w:val="auto"/>
                </w:rPr>
                <w:delText xml:space="preserve">Assignment Week </w:delText>
              </w:r>
              <w:r w:rsidR="00D37ED3" w:rsidDel="00820839">
                <w:rPr>
                  <w:rFonts w:ascii="Segoe UI" w:hAnsi="Segoe UI" w:cs="Segoe UI"/>
                  <w:color w:val="auto"/>
                </w:rPr>
                <w:delText>2</w:delText>
              </w:r>
            </w:del>
          </w:p>
        </w:tc>
      </w:tr>
      <w:tr w:rsidR="008A599F" w:rsidRPr="008F249B" w14:paraId="74C4F657" w14:textId="77777777" w:rsidTr="00A50DEC">
        <w:trPr>
          <w:jc w:val="center"/>
        </w:trPr>
        <w:tc>
          <w:tcPr>
            <w:tcW w:w="5000" w:type="pct"/>
            <w:gridSpan w:val="2"/>
            <w:shd w:val="clear" w:color="auto" w:fill="auto"/>
          </w:tcPr>
          <w:p w14:paraId="55994A51" w14:textId="77777777" w:rsidR="008A599F" w:rsidRPr="008F249B" w:rsidRDefault="00D37ED3" w:rsidP="00A50DEC">
            <w:pPr>
              <w:pStyle w:val="Title"/>
              <w:rPr>
                <w:rFonts w:ascii="Segoe UI" w:hAnsi="Segoe UI" w:cs="Segoe UI"/>
                <w:kern w:val="20"/>
              </w:rPr>
            </w:pPr>
            <w:r>
              <w:rPr>
                <w:rFonts w:ascii="Segoe UI" w:hAnsi="Segoe UI" w:cs="Segoe UI"/>
                <w:color w:val="auto"/>
                <w:kern w:val="20"/>
              </w:rPr>
              <w:t>Create Rectangle Classes</w:t>
            </w:r>
            <w:sdt>
              <w:sdtPr>
                <w:rPr>
                  <w:rFonts w:ascii="Segoe UI" w:hAnsi="Segoe UI" w:cs="Segoe UI"/>
                  <w:color w:val="auto"/>
                  <w:kern w:val="20"/>
                </w:rPr>
                <w:alias w:val="Title"/>
                <w:id w:val="87519795"/>
                <w:showingPlcHdr/>
                <w:dataBinding w:prefixMappings="xmlns:ns0='http://schemas.openxmlformats.org/package/2006/metadata/core-properties' xmlns:ns1='http://purl.org/dc/elements/1.1/'" w:xpath="/ns0:coreProperties[1]/ns1:title[1]" w:storeItemID="{6C3C8BC8-F283-45AE-878A-BAB7291924A1}"/>
                <w:text/>
              </w:sdtPr>
              <w:sdtEndPr>
                <w:rPr>
                  <w:color w:val="A5A5A5" w:themeColor="accent3"/>
                </w:rPr>
              </w:sdtEndPr>
              <w:sdtContent>
                <w:r w:rsidR="008A599F" w:rsidRPr="007E0B3F">
                  <w:rPr>
                    <w:rFonts w:ascii="Segoe UI" w:hAnsi="Segoe UI" w:cs="Segoe UI"/>
                    <w:color w:val="auto"/>
                    <w:kern w:val="20"/>
                  </w:rPr>
                  <w:t xml:space="preserve">     </w:t>
                </w:r>
              </w:sdtContent>
            </w:sdt>
          </w:p>
        </w:tc>
      </w:tr>
      <w:tr w:rsidR="008A599F" w:rsidRPr="008F249B" w14:paraId="1954F620" w14:textId="77777777" w:rsidTr="00A50DEC">
        <w:trPr>
          <w:jc w:val="center"/>
        </w:trPr>
        <w:tc>
          <w:tcPr>
            <w:tcW w:w="1560" w:type="pct"/>
            <w:shd w:val="clear" w:color="auto" w:fill="5B9BD5" w:themeFill="accent1"/>
          </w:tcPr>
          <w:p w14:paraId="432B5D8B" w14:textId="77777777" w:rsidR="008A599F" w:rsidRPr="007E0B3F" w:rsidRDefault="008A599F" w:rsidP="00A50DEC">
            <w:pPr>
              <w:spacing w:before="120" w:after="120"/>
              <w:jc w:val="right"/>
              <w:rPr>
                <w:rFonts w:ascii="Segoe UI" w:hAnsi="Segoe UI" w:cs="Segoe UI"/>
                <w:b/>
                <w:caps/>
                <w:spacing w:val="140"/>
                <w:kern w:val="22"/>
              </w:rPr>
            </w:pPr>
            <w:r w:rsidRPr="007E0B3F">
              <w:rPr>
                <w:rFonts w:ascii="Segoe UI" w:hAnsi="Segoe UI" w:cs="Segoe UI"/>
                <w:b/>
                <w:caps/>
                <w:spacing w:val="140"/>
                <w:kern w:val="22"/>
              </w:rPr>
              <w:t>Updated</w:t>
            </w:r>
          </w:p>
        </w:tc>
        <w:tc>
          <w:tcPr>
            <w:tcW w:w="3440" w:type="pct"/>
            <w:shd w:val="clear" w:color="auto" w:fill="BDD6EE" w:themeFill="accent1" w:themeFillTint="66"/>
            <w:vAlign w:val="center"/>
          </w:tcPr>
          <w:p w14:paraId="71B073BC" w14:textId="7BB26C32" w:rsidR="008A599F" w:rsidRPr="007E0B3F" w:rsidRDefault="008A599F" w:rsidP="00A50DEC">
            <w:pPr>
              <w:ind w:left="28"/>
              <w:rPr>
                <w:rFonts w:ascii="Segoe UI" w:hAnsi="Segoe UI" w:cs="Segoe UI"/>
                <w:b/>
                <w:caps/>
              </w:rPr>
            </w:pPr>
            <w:r w:rsidRPr="007E0B3F">
              <w:rPr>
                <w:rFonts w:ascii="Segoe UI" w:hAnsi="Segoe UI" w:cs="Segoe UI"/>
                <w:b/>
                <w:kern w:val="22"/>
              </w:rPr>
              <w:fldChar w:fldCharType="begin"/>
            </w:r>
            <w:r w:rsidRPr="007E0B3F">
              <w:rPr>
                <w:rFonts w:ascii="Segoe UI" w:hAnsi="Segoe UI" w:cs="Segoe UI"/>
                <w:b/>
                <w:kern w:val="22"/>
              </w:rPr>
              <w:instrText xml:space="preserve"> DATE  \@ "M.d.yyyy  h:mm am/pm" </w:instrText>
            </w:r>
            <w:r w:rsidRPr="007E0B3F">
              <w:rPr>
                <w:rFonts w:ascii="Segoe UI" w:hAnsi="Segoe UI" w:cs="Segoe UI"/>
                <w:b/>
                <w:kern w:val="22"/>
              </w:rPr>
              <w:fldChar w:fldCharType="separate"/>
            </w:r>
            <w:ins w:id="1" w:author="Michael McMahon" w:date="2018-10-28T14:22:00Z">
              <w:r w:rsidR="00820839">
                <w:rPr>
                  <w:rFonts w:ascii="Segoe UI" w:hAnsi="Segoe UI" w:cs="Segoe UI"/>
                  <w:b/>
                  <w:noProof/>
                  <w:kern w:val="22"/>
                </w:rPr>
                <w:t>10.28.2018  2:22 PM</w:t>
              </w:r>
            </w:ins>
            <w:del w:id="2" w:author="Michael McMahon" w:date="2018-10-28T14:21:00Z">
              <w:r w:rsidR="001507D1" w:rsidDel="00820839">
                <w:rPr>
                  <w:rFonts w:ascii="Segoe UI" w:hAnsi="Segoe UI" w:cs="Segoe UI"/>
                  <w:b/>
                  <w:noProof/>
                  <w:kern w:val="22"/>
                </w:rPr>
                <w:delText>9.11.2016  9:37 pm</w:delText>
              </w:r>
            </w:del>
            <w:r w:rsidRPr="007E0B3F">
              <w:rPr>
                <w:rFonts w:ascii="Segoe UI" w:hAnsi="Segoe UI" w:cs="Segoe UI"/>
                <w:b/>
                <w:kern w:val="22"/>
              </w:rPr>
              <w:fldChar w:fldCharType="end"/>
            </w:r>
          </w:p>
        </w:tc>
      </w:tr>
      <w:tr w:rsidR="008A599F" w:rsidRPr="008F249B" w:rsidDel="00820839" w14:paraId="358DC821" w14:textId="7F2ACCCE" w:rsidTr="00A50DEC">
        <w:trPr>
          <w:jc w:val="center"/>
          <w:del w:id="3" w:author="Michael McMahon" w:date="2018-10-28T14:22:00Z"/>
        </w:trPr>
        <w:tc>
          <w:tcPr>
            <w:tcW w:w="1560" w:type="pct"/>
            <w:shd w:val="clear" w:color="auto" w:fill="5B9BD5" w:themeFill="accent1"/>
          </w:tcPr>
          <w:p w14:paraId="6B72E2CB" w14:textId="69D6F119" w:rsidR="008A599F" w:rsidRPr="007E0B3F" w:rsidDel="00820839" w:rsidRDefault="008A599F" w:rsidP="00A50DEC">
            <w:pPr>
              <w:spacing w:before="120" w:after="120"/>
              <w:jc w:val="right"/>
              <w:rPr>
                <w:del w:id="4" w:author="Michael McMahon" w:date="2018-10-28T14:22:00Z"/>
                <w:rFonts w:ascii="Segoe UI" w:hAnsi="Segoe UI" w:cs="Segoe UI"/>
                <w:caps/>
                <w:spacing w:val="140"/>
                <w:kern w:val="22"/>
              </w:rPr>
            </w:pPr>
            <w:del w:id="5" w:author="Michael McMahon" w:date="2018-10-28T14:22:00Z">
              <w:r w:rsidDel="00820839">
                <w:rPr>
                  <w:rFonts w:ascii="Segoe UI" w:hAnsi="Segoe UI" w:cs="Segoe UI"/>
                  <w:caps/>
                  <w:spacing w:val="140"/>
                  <w:kern w:val="22"/>
                </w:rPr>
                <w:delText>Student</w:delText>
              </w:r>
            </w:del>
          </w:p>
        </w:tc>
        <w:tc>
          <w:tcPr>
            <w:tcW w:w="3440" w:type="pct"/>
            <w:shd w:val="clear" w:color="auto" w:fill="BDD6EE" w:themeFill="accent1" w:themeFillTint="66"/>
            <w:vAlign w:val="center"/>
          </w:tcPr>
          <w:p w14:paraId="3173764A" w14:textId="0471071E" w:rsidR="008A599F" w:rsidRPr="007E0B3F" w:rsidDel="00820839" w:rsidRDefault="008A599F" w:rsidP="00A50DEC">
            <w:pPr>
              <w:ind w:left="28"/>
              <w:rPr>
                <w:del w:id="6" w:author="Michael McMahon" w:date="2018-10-28T14:22:00Z"/>
                <w:rFonts w:ascii="Segoe UI" w:hAnsi="Segoe UI" w:cs="Segoe UI"/>
                <w:caps/>
              </w:rPr>
            </w:pPr>
            <w:del w:id="7" w:author="Michael McMahon" w:date="2018-10-28T14:22:00Z">
              <w:r w:rsidRPr="007E0B3F" w:rsidDel="00820839">
                <w:rPr>
                  <w:rFonts w:ascii="Segoe UI" w:hAnsi="Segoe UI" w:cs="Segoe UI"/>
                  <w:caps/>
                </w:rPr>
                <w:delText>Michael McMahon</w:delText>
              </w:r>
            </w:del>
          </w:p>
        </w:tc>
      </w:tr>
      <w:tr w:rsidR="008A599F" w:rsidRPr="008F249B" w:rsidDel="00820839" w14:paraId="17B23B5F" w14:textId="54899DAE" w:rsidTr="00A50DEC">
        <w:trPr>
          <w:jc w:val="center"/>
          <w:del w:id="8" w:author="Michael McMahon" w:date="2018-10-28T14:22:00Z"/>
        </w:trPr>
        <w:tc>
          <w:tcPr>
            <w:tcW w:w="1560" w:type="pct"/>
            <w:shd w:val="clear" w:color="auto" w:fill="5B9BD5" w:themeFill="accent1"/>
          </w:tcPr>
          <w:p w14:paraId="1B436C43" w14:textId="237C52BA" w:rsidR="008A599F" w:rsidRPr="001F68A1" w:rsidDel="00820839" w:rsidRDefault="008A599F" w:rsidP="00A50DEC">
            <w:pPr>
              <w:spacing w:before="120" w:after="120"/>
              <w:jc w:val="right"/>
              <w:rPr>
                <w:del w:id="9" w:author="Michael McMahon" w:date="2018-10-28T14:22:00Z"/>
                <w:rFonts w:ascii="Segoe UI" w:hAnsi="Segoe UI" w:cs="Segoe UI"/>
                <w:caps/>
                <w:spacing w:val="140"/>
                <w:kern w:val="22"/>
              </w:rPr>
            </w:pPr>
            <w:del w:id="10" w:author="Michael McMahon" w:date="2018-10-28T14:22:00Z">
              <w:r w:rsidRPr="001F68A1" w:rsidDel="00820839">
                <w:rPr>
                  <w:rFonts w:ascii="Segoe UI" w:hAnsi="Segoe UI" w:cs="Segoe UI"/>
                  <w:caps/>
                  <w:spacing w:val="140"/>
                  <w:kern w:val="22"/>
                </w:rPr>
                <w:delText xml:space="preserve">NUI ID </w:delText>
              </w:r>
            </w:del>
          </w:p>
        </w:tc>
        <w:tc>
          <w:tcPr>
            <w:tcW w:w="3440" w:type="pct"/>
            <w:shd w:val="clear" w:color="auto" w:fill="BDD6EE" w:themeFill="accent1" w:themeFillTint="66"/>
            <w:vAlign w:val="center"/>
          </w:tcPr>
          <w:p w14:paraId="049D0AC1" w14:textId="55D7D816" w:rsidR="008A599F" w:rsidRPr="001F68A1" w:rsidDel="00820839" w:rsidRDefault="008A599F" w:rsidP="00A50DEC">
            <w:pPr>
              <w:ind w:left="28"/>
              <w:rPr>
                <w:del w:id="11" w:author="Michael McMahon" w:date="2018-10-28T14:22:00Z"/>
                <w:rFonts w:ascii="Segoe UI" w:hAnsi="Segoe UI" w:cs="Segoe UI"/>
                <w:caps/>
              </w:rPr>
            </w:pPr>
            <w:del w:id="12" w:author="Michael McMahon" w:date="2018-10-28T14:22:00Z">
              <w:r w:rsidRPr="001F68A1" w:rsidDel="00820839">
                <w:rPr>
                  <w:rFonts w:ascii="Segoe UI" w:hAnsi="Segoe UI" w:cs="Segoe UI"/>
                  <w:caps/>
                </w:rPr>
                <w:delText>93902670</w:delText>
              </w:r>
            </w:del>
          </w:p>
        </w:tc>
      </w:tr>
      <w:tr w:rsidR="008A599F" w:rsidRPr="008F249B" w:rsidDel="00820839" w14:paraId="219D7AB9" w14:textId="7BA4F961" w:rsidTr="00A50DEC">
        <w:trPr>
          <w:jc w:val="center"/>
          <w:del w:id="13" w:author="Michael McMahon" w:date="2018-10-28T14:22:00Z"/>
        </w:trPr>
        <w:tc>
          <w:tcPr>
            <w:tcW w:w="1560" w:type="pct"/>
            <w:shd w:val="clear" w:color="auto" w:fill="5B9BD5" w:themeFill="accent1"/>
          </w:tcPr>
          <w:p w14:paraId="2B9C7A43" w14:textId="5DC5E654" w:rsidR="008A599F" w:rsidRPr="001F68A1" w:rsidDel="00820839" w:rsidRDefault="001F68A1" w:rsidP="00A50DEC">
            <w:pPr>
              <w:spacing w:before="120" w:after="120"/>
              <w:jc w:val="right"/>
              <w:rPr>
                <w:del w:id="14" w:author="Michael McMahon" w:date="2018-10-28T14:22:00Z"/>
                <w:rFonts w:ascii="Segoe UI" w:hAnsi="Segoe UI" w:cs="Segoe UI"/>
                <w:caps/>
                <w:spacing w:val="140"/>
                <w:kern w:val="22"/>
              </w:rPr>
            </w:pPr>
            <w:del w:id="15" w:author="Michael McMahon" w:date="2018-10-28T14:22:00Z">
              <w:r w:rsidDel="00820839">
                <w:rPr>
                  <w:rFonts w:ascii="Segoe UI" w:hAnsi="Segoe UI" w:cs="Segoe UI"/>
                  <w:caps/>
                  <w:spacing w:val="140"/>
                  <w:kern w:val="22"/>
                </w:rPr>
                <w:delText>Module</w:delText>
              </w:r>
            </w:del>
          </w:p>
        </w:tc>
        <w:tc>
          <w:tcPr>
            <w:tcW w:w="3440" w:type="pct"/>
            <w:shd w:val="clear" w:color="auto" w:fill="BDD6EE" w:themeFill="accent1" w:themeFillTint="66"/>
            <w:vAlign w:val="center"/>
          </w:tcPr>
          <w:p w14:paraId="2D0B3282" w14:textId="130D2DDC" w:rsidR="008A599F" w:rsidRPr="001F68A1" w:rsidDel="00820839" w:rsidRDefault="008A599F" w:rsidP="00A50DEC">
            <w:pPr>
              <w:ind w:left="28"/>
              <w:rPr>
                <w:del w:id="16" w:author="Michael McMahon" w:date="2018-10-28T14:22:00Z"/>
                <w:rFonts w:ascii="Segoe UI" w:hAnsi="Segoe UI" w:cs="Segoe UI"/>
                <w:caps/>
              </w:rPr>
            </w:pPr>
            <w:del w:id="17" w:author="Michael McMahon" w:date="2018-10-28T14:22:00Z">
              <w:r w:rsidRPr="001F68A1" w:rsidDel="00820839">
                <w:rPr>
                  <w:rFonts w:ascii="Segoe UI" w:hAnsi="Segoe UI" w:cs="Segoe UI"/>
                  <w:caps/>
                </w:rPr>
                <w:delText>MCT619 – Object oriented programming</w:delText>
              </w:r>
            </w:del>
          </w:p>
        </w:tc>
      </w:tr>
    </w:tbl>
    <w:p w14:paraId="3179C85A" w14:textId="77777777" w:rsidR="0071155A" w:rsidRDefault="0071155A"/>
    <w:p w14:paraId="2807E091" w14:textId="77777777" w:rsidR="008A599F" w:rsidRDefault="008A599F"/>
    <w:p w14:paraId="513ED32C" w14:textId="77777777" w:rsidR="008A599F" w:rsidRDefault="008A599F"/>
    <w:p w14:paraId="7238172C" w14:textId="77777777" w:rsidR="008A599F" w:rsidRDefault="008A599F"/>
    <w:p w14:paraId="6CDDEB2B" w14:textId="77777777" w:rsidR="008A599F" w:rsidRDefault="008A599F"/>
    <w:p w14:paraId="1893B7F3" w14:textId="77777777" w:rsidR="008A599F" w:rsidRDefault="008A599F"/>
    <w:p w14:paraId="7604AB55" w14:textId="77777777" w:rsidR="008A599F" w:rsidRDefault="008A599F"/>
    <w:p w14:paraId="2C2DD5B7" w14:textId="77777777" w:rsidR="008A599F" w:rsidRDefault="008A599F"/>
    <w:p w14:paraId="756C8E71" w14:textId="77777777" w:rsidR="008A599F" w:rsidRDefault="008A599F"/>
    <w:p w14:paraId="60A17165" w14:textId="77777777" w:rsidR="008A599F" w:rsidRDefault="008A599F"/>
    <w:p w14:paraId="2C8822B5" w14:textId="77777777" w:rsidR="008A599F" w:rsidRDefault="008A599F"/>
    <w:p w14:paraId="7DA84C9F" w14:textId="77777777" w:rsidR="008A599F" w:rsidRDefault="008A599F"/>
    <w:p w14:paraId="3C906BEB" w14:textId="77777777" w:rsidR="008A599F" w:rsidRDefault="008A599F"/>
    <w:p w14:paraId="0B88EF77" w14:textId="77777777" w:rsidR="008A599F" w:rsidRDefault="008A599F"/>
    <w:p w14:paraId="1F575A96" w14:textId="77777777" w:rsidR="008A599F" w:rsidRDefault="008A599F"/>
    <w:p w14:paraId="753AE25D" w14:textId="77777777" w:rsidR="008A599F" w:rsidRDefault="008A599F"/>
    <w:p w14:paraId="6F0AFAA0" w14:textId="77777777" w:rsidR="008A599F" w:rsidRDefault="008A599F"/>
    <w:p w14:paraId="133DBB3F" w14:textId="77777777" w:rsidR="008A599F" w:rsidRDefault="008A599F"/>
    <w:p w14:paraId="424521C0" w14:textId="335AFD3E" w:rsidR="008A599F" w:rsidRDefault="00820839" w:rsidP="00820839">
      <w:pPr>
        <w:tabs>
          <w:tab w:val="left" w:pos="1095"/>
        </w:tabs>
        <w:rPr>
          <w:ins w:id="18" w:author="Michael McMahon" w:date="2018-10-28T14:22:00Z"/>
        </w:rPr>
      </w:pPr>
      <w:ins w:id="19" w:author="Michael McMahon" w:date="2018-10-28T14:22:00Z">
        <w:r>
          <w:tab/>
        </w:r>
      </w:ins>
    </w:p>
    <w:p w14:paraId="44B202B9" w14:textId="7C1F4CD1" w:rsidR="00820839" w:rsidRDefault="00820839" w:rsidP="00820839">
      <w:pPr>
        <w:tabs>
          <w:tab w:val="left" w:pos="1095"/>
        </w:tabs>
        <w:rPr>
          <w:ins w:id="20" w:author="Michael McMahon" w:date="2018-10-28T14:22:00Z"/>
        </w:rPr>
      </w:pPr>
    </w:p>
    <w:p w14:paraId="57D2F76B" w14:textId="536AA9B3" w:rsidR="00820839" w:rsidRDefault="00820839" w:rsidP="00820839">
      <w:pPr>
        <w:tabs>
          <w:tab w:val="left" w:pos="1095"/>
        </w:tabs>
        <w:rPr>
          <w:ins w:id="21" w:author="Michael McMahon" w:date="2018-10-28T14:22:00Z"/>
        </w:rPr>
      </w:pPr>
    </w:p>
    <w:p w14:paraId="3DFD0C19" w14:textId="2FC5ED48" w:rsidR="00820839" w:rsidRDefault="00820839" w:rsidP="00820839">
      <w:pPr>
        <w:tabs>
          <w:tab w:val="left" w:pos="1095"/>
        </w:tabs>
        <w:rPr>
          <w:ins w:id="22" w:author="Michael McMahon" w:date="2018-10-28T14:22:00Z"/>
        </w:rPr>
      </w:pPr>
    </w:p>
    <w:p w14:paraId="572CA099" w14:textId="77777777" w:rsidR="00820839" w:rsidRDefault="00820839" w:rsidP="00820839">
      <w:pPr>
        <w:tabs>
          <w:tab w:val="left" w:pos="1095"/>
        </w:tabs>
        <w:pPrChange w:id="23" w:author="Michael McMahon" w:date="2018-10-28T14:22:00Z">
          <w:pPr/>
        </w:pPrChange>
      </w:pPr>
    </w:p>
    <w:p w14:paraId="712C8FA0" w14:textId="77777777" w:rsidR="008A599F" w:rsidRDefault="008A599F"/>
    <w:p w14:paraId="558ED4E6" w14:textId="15B6886C" w:rsidR="0071155A" w:rsidRPr="005A53F9" w:rsidRDefault="0071155A" w:rsidP="005A53F9">
      <w:pPr>
        <w:pStyle w:val="Heading1"/>
        <w:rPr>
          <w:b/>
          <w:u w:val="single"/>
        </w:rPr>
      </w:pPr>
      <w:del w:id="24" w:author="Michael McMahon" w:date="2018-10-28T14:23:00Z">
        <w:r w:rsidRPr="005A53F9" w:rsidDel="00820839">
          <w:rPr>
            <w:b/>
            <w:u w:val="single"/>
          </w:rPr>
          <w:lastRenderedPageBreak/>
          <w:delText>Question</w:delText>
        </w:r>
        <w:r w:rsidR="00C94CBB" w:rsidDel="00820839">
          <w:rPr>
            <w:b/>
            <w:u w:val="single"/>
          </w:rPr>
          <w:delText xml:space="preserve"> </w:delText>
        </w:r>
      </w:del>
      <w:ins w:id="25" w:author="Michael McMahon" w:date="2018-10-28T14:23:00Z">
        <w:r w:rsidR="00820839">
          <w:rPr>
            <w:b/>
            <w:u w:val="single"/>
          </w:rPr>
          <w:t>Problem</w:t>
        </w:r>
        <w:r w:rsidR="00820839">
          <w:rPr>
            <w:b/>
            <w:u w:val="single"/>
          </w:rPr>
          <w:t xml:space="preserve"> </w:t>
        </w:r>
      </w:ins>
      <w:r w:rsidR="00C94CBB">
        <w:rPr>
          <w:b/>
          <w:u w:val="single"/>
        </w:rPr>
        <w:t>1</w:t>
      </w:r>
      <w:r w:rsidRPr="005A53F9">
        <w:rPr>
          <w:b/>
          <w:u w:val="single"/>
        </w:rPr>
        <w:t>:</w:t>
      </w:r>
    </w:p>
    <w:p w14:paraId="638A6B6C" w14:textId="77777777" w:rsidR="0071155A" w:rsidRDefault="00241667" w:rsidP="005A53F9">
      <w:r w:rsidRPr="00241667">
        <w:t xml:space="preserve">Create a class Rectangle. The class has attributes length and width, each of which defaults to 1. It has methods that calculate the perimeter and the area of the rectangle. It has set and get methods for both length and width. The set methods should verify that length and width are each floating-point </w:t>
      </w:r>
      <w:proofErr w:type="gramStart"/>
      <w:r w:rsidRPr="00241667">
        <w:t>numbers</w:t>
      </w:r>
      <w:proofErr w:type="gramEnd"/>
      <w:r w:rsidRPr="00241667">
        <w:t xml:space="preserve"> larger than 0.0 and less than 20.0. Write a </w:t>
      </w:r>
      <w:r>
        <w:t>program to test class Rectangle</w:t>
      </w:r>
      <w:r w:rsidR="005A53F9">
        <w:t>.</w:t>
      </w:r>
    </w:p>
    <w:p w14:paraId="5047EF57" w14:textId="77777777" w:rsidR="003132E1" w:rsidRPr="005A53F9" w:rsidRDefault="003132E1" w:rsidP="003132E1">
      <w:pPr>
        <w:pStyle w:val="Heading1"/>
        <w:rPr>
          <w:b/>
          <w:u w:val="single"/>
        </w:rPr>
      </w:pPr>
      <w:r>
        <w:rPr>
          <w:b/>
          <w:u w:val="single"/>
        </w:rPr>
        <w:t>Approach</w:t>
      </w:r>
    </w:p>
    <w:p w14:paraId="72B5C607" w14:textId="77777777" w:rsidR="003132E1" w:rsidRDefault="009F1B24" w:rsidP="005A53F9">
      <w:r>
        <w:t>I built upon the assignment for week one except to focus on a rectangle exclusively</w:t>
      </w:r>
      <w:r w:rsidR="003132E1">
        <w:t>.</w:t>
      </w:r>
    </w:p>
    <w:p w14:paraId="427AEA30" w14:textId="77777777" w:rsidR="00A50DEC" w:rsidRDefault="0071155A" w:rsidP="005A53F9">
      <w:pPr>
        <w:pStyle w:val="Heading1"/>
        <w:rPr>
          <w:b/>
          <w:u w:val="single"/>
        </w:rPr>
      </w:pPr>
      <w:r w:rsidRPr="005A53F9">
        <w:rPr>
          <w:b/>
          <w:u w:val="single"/>
        </w:rPr>
        <w:t>Design</w:t>
      </w:r>
    </w:p>
    <w:p w14:paraId="0076FFCB" w14:textId="77777777" w:rsidR="003058B0" w:rsidRPr="003058B0" w:rsidRDefault="003058B0" w:rsidP="003058B0">
      <w:pPr>
        <w:rPr>
          <w:b/>
        </w:rPr>
      </w:pPr>
      <w:r w:rsidRPr="003058B0">
        <w:rPr>
          <w:b/>
        </w:rPr>
        <w:t>I did not have enough time to create a flow chart</w:t>
      </w:r>
    </w:p>
    <w:p w14:paraId="703FC5BE" w14:textId="77777777" w:rsidR="005A53F9" w:rsidRDefault="00241667" w:rsidP="005A53F9">
      <w:pPr>
        <w:pStyle w:val="NoSpacing"/>
      </w:pPr>
      <w:r>
        <w:t xml:space="preserve">TestRectangle.java creates the object </w:t>
      </w:r>
      <w:proofErr w:type="spellStart"/>
      <w:r>
        <w:t>myRectangleX</w:t>
      </w:r>
      <w:proofErr w:type="spellEnd"/>
      <w:r w:rsidR="00E8058B">
        <w:t xml:space="preserve"> and sets the length and width</w:t>
      </w:r>
    </w:p>
    <w:p w14:paraId="5991F04D" w14:textId="77777777" w:rsidR="005A53F9" w:rsidRDefault="005A53F9" w:rsidP="005A53F9">
      <w:pPr>
        <w:pStyle w:val="NoSpacing"/>
      </w:pPr>
    </w:p>
    <w:p w14:paraId="4EBC9D1A" w14:textId="77777777" w:rsidR="005A53F9" w:rsidRDefault="00E8058B" w:rsidP="005A53F9">
      <w:pPr>
        <w:pStyle w:val="NoSpacing"/>
      </w:pPr>
      <w:proofErr w:type="spellStart"/>
      <w:r>
        <w:t>setLength</w:t>
      </w:r>
      <w:proofErr w:type="spellEnd"/>
      <w:r>
        <w:t xml:space="preserve"> verifies that</w:t>
      </w:r>
      <w:r w:rsidRPr="00E8058B">
        <w:t xml:space="preserve"> height is larger than 0.0 and less than 20.0</w:t>
      </w:r>
      <w:r>
        <w:t xml:space="preserve"> </w:t>
      </w:r>
    </w:p>
    <w:p w14:paraId="34E3D433" w14:textId="77777777" w:rsidR="00E8058B" w:rsidRDefault="00E8058B" w:rsidP="005A53F9">
      <w:pPr>
        <w:pStyle w:val="NoSpacing"/>
      </w:pPr>
      <w:r>
        <w:t>IF not throw illegal exception argument</w:t>
      </w:r>
    </w:p>
    <w:p w14:paraId="235075A1" w14:textId="77777777" w:rsidR="00E8058B" w:rsidRDefault="00E8058B" w:rsidP="005A53F9">
      <w:pPr>
        <w:pStyle w:val="NoSpacing"/>
      </w:pPr>
      <w:r>
        <w:t xml:space="preserve">ELSE sets </w:t>
      </w:r>
      <w:proofErr w:type="spellStart"/>
      <w:proofErr w:type="gramStart"/>
      <w:r>
        <w:t>this.length</w:t>
      </w:r>
      <w:proofErr w:type="spellEnd"/>
      <w:proofErr w:type="gramEnd"/>
    </w:p>
    <w:p w14:paraId="60BD77CE" w14:textId="77777777" w:rsidR="00E8058B" w:rsidRDefault="00E8058B" w:rsidP="005A53F9">
      <w:pPr>
        <w:pStyle w:val="NoSpacing"/>
      </w:pPr>
    </w:p>
    <w:p w14:paraId="5FA9FD44" w14:textId="77777777" w:rsidR="00E8058B" w:rsidRDefault="00E8058B" w:rsidP="00E8058B">
      <w:pPr>
        <w:pStyle w:val="NoSpacing"/>
      </w:pPr>
      <w:proofErr w:type="spellStart"/>
      <w:r>
        <w:t>setLength</w:t>
      </w:r>
      <w:proofErr w:type="spellEnd"/>
      <w:r>
        <w:t xml:space="preserve"> verifies that</w:t>
      </w:r>
      <w:r w:rsidRPr="00E8058B">
        <w:t xml:space="preserve"> </w:t>
      </w:r>
      <w:r>
        <w:t>width</w:t>
      </w:r>
      <w:r w:rsidRPr="00E8058B">
        <w:t xml:space="preserve"> is larger than 0.0 and less than 20.0</w:t>
      </w:r>
      <w:r>
        <w:t xml:space="preserve"> </w:t>
      </w:r>
    </w:p>
    <w:p w14:paraId="1765F4F8" w14:textId="77777777" w:rsidR="00E8058B" w:rsidRDefault="00E8058B" w:rsidP="00E8058B">
      <w:pPr>
        <w:pStyle w:val="NoSpacing"/>
      </w:pPr>
      <w:r>
        <w:t>IF not throw exception</w:t>
      </w:r>
      <w:r w:rsidRPr="00E8058B">
        <w:t xml:space="preserve"> </w:t>
      </w:r>
      <w:r>
        <w:t>argument</w:t>
      </w:r>
    </w:p>
    <w:p w14:paraId="3D738AB6" w14:textId="77777777" w:rsidR="00E8058B" w:rsidRDefault="00E8058B" w:rsidP="00E8058B">
      <w:pPr>
        <w:pStyle w:val="NoSpacing"/>
      </w:pPr>
      <w:r>
        <w:t xml:space="preserve">ELSE sets </w:t>
      </w:r>
      <w:proofErr w:type="spellStart"/>
      <w:proofErr w:type="gramStart"/>
      <w:r>
        <w:t>this.width</w:t>
      </w:r>
      <w:proofErr w:type="spellEnd"/>
      <w:proofErr w:type="gramEnd"/>
    </w:p>
    <w:p w14:paraId="149D3FF0" w14:textId="77777777" w:rsidR="00E8058B" w:rsidRDefault="00E8058B" w:rsidP="00E8058B">
      <w:pPr>
        <w:pStyle w:val="NoSpacing"/>
      </w:pPr>
    </w:p>
    <w:p w14:paraId="6FAA892A" w14:textId="77777777" w:rsidR="00E8058B" w:rsidRDefault="00E8058B" w:rsidP="00E8058B">
      <w:pPr>
        <w:pStyle w:val="NoSpacing"/>
      </w:pPr>
      <w:proofErr w:type="spellStart"/>
      <w:r>
        <w:t>getLength</w:t>
      </w:r>
      <w:proofErr w:type="spellEnd"/>
      <w:r>
        <w:t xml:space="preserve"> will return </w:t>
      </w:r>
      <w:proofErr w:type="spellStart"/>
      <w:proofErr w:type="gramStart"/>
      <w:r>
        <w:t>this.length</w:t>
      </w:r>
      <w:proofErr w:type="spellEnd"/>
      <w:proofErr w:type="gramEnd"/>
    </w:p>
    <w:p w14:paraId="7C5D0C30" w14:textId="77777777" w:rsidR="00E8058B" w:rsidRDefault="00E8058B" w:rsidP="00E8058B">
      <w:pPr>
        <w:pStyle w:val="NoSpacing"/>
      </w:pPr>
    </w:p>
    <w:p w14:paraId="18A97810" w14:textId="77777777" w:rsidR="00E8058B" w:rsidRDefault="00E8058B" w:rsidP="00E8058B">
      <w:pPr>
        <w:pStyle w:val="NoSpacing"/>
      </w:pPr>
      <w:proofErr w:type="spellStart"/>
      <w:r>
        <w:t>getWidth</w:t>
      </w:r>
      <w:proofErr w:type="spellEnd"/>
      <w:r>
        <w:t xml:space="preserve"> will return </w:t>
      </w:r>
      <w:proofErr w:type="spellStart"/>
      <w:proofErr w:type="gramStart"/>
      <w:r>
        <w:t>this.width</w:t>
      </w:r>
      <w:proofErr w:type="spellEnd"/>
      <w:proofErr w:type="gramEnd"/>
    </w:p>
    <w:p w14:paraId="386FC392" w14:textId="77777777" w:rsidR="00E8058B" w:rsidRDefault="00E8058B" w:rsidP="00E8058B">
      <w:pPr>
        <w:pStyle w:val="NoSpacing"/>
      </w:pPr>
    </w:p>
    <w:p w14:paraId="32AE9600" w14:textId="77777777" w:rsidR="00E8058B" w:rsidRDefault="00E8058B" w:rsidP="00E8058B">
      <w:pPr>
        <w:pStyle w:val="NoSpacing"/>
      </w:pPr>
      <w:proofErr w:type="spellStart"/>
      <w:r>
        <w:t>get</w:t>
      </w:r>
      <w:r w:rsidR="000D15CE">
        <w:t>Area</w:t>
      </w:r>
      <w:proofErr w:type="spellEnd"/>
      <w:r>
        <w:t xml:space="preserve"> will return perimeter</w:t>
      </w:r>
    </w:p>
    <w:p w14:paraId="6EBD4F4B" w14:textId="77777777" w:rsidR="00E8058B" w:rsidRDefault="000D15CE" w:rsidP="00E8058B">
      <w:pPr>
        <w:pStyle w:val="NoSpacing"/>
      </w:pPr>
      <w:r>
        <w:t>F</w:t>
      </w:r>
      <w:r w:rsidR="00E8058B">
        <w:t>ormula for are</w:t>
      </w:r>
      <w:r>
        <w:t>a is width multiplied by height: A</w:t>
      </w:r>
      <w:r w:rsidR="00E8058B">
        <w:t xml:space="preserve"> = </w:t>
      </w:r>
      <w:r>
        <w:t>W</w:t>
      </w:r>
      <w:r w:rsidR="00E8058B">
        <w:t xml:space="preserve"> * </w:t>
      </w:r>
      <w:r>
        <w:t>H</w:t>
      </w:r>
    </w:p>
    <w:p w14:paraId="6F97F385" w14:textId="77777777" w:rsidR="000D15CE" w:rsidRDefault="000D15CE" w:rsidP="00E8058B">
      <w:pPr>
        <w:pStyle w:val="NoSpacing"/>
      </w:pPr>
    </w:p>
    <w:p w14:paraId="33661826" w14:textId="77777777" w:rsidR="000D15CE" w:rsidRDefault="000D15CE" w:rsidP="000D15CE">
      <w:pPr>
        <w:pStyle w:val="NoSpacing"/>
      </w:pPr>
      <w:proofErr w:type="spellStart"/>
      <w:r>
        <w:t>getPerimeter</w:t>
      </w:r>
      <w:proofErr w:type="spellEnd"/>
      <w:r>
        <w:t xml:space="preserve"> will return perimeter</w:t>
      </w:r>
    </w:p>
    <w:p w14:paraId="6EB933C2" w14:textId="77777777" w:rsidR="000D15CE" w:rsidRDefault="000D15CE" w:rsidP="000D15CE">
      <w:pPr>
        <w:pStyle w:val="NoSpacing"/>
      </w:pPr>
      <w:r>
        <w:t>Formula for area is 2*width plus 2*Height: P = 2W + 2H</w:t>
      </w:r>
    </w:p>
    <w:p w14:paraId="52037E08" w14:textId="77777777" w:rsidR="000D15CE" w:rsidRDefault="000D15CE" w:rsidP="00E8058B">
      <w:pPr>
        <w:pStyle w:val="NoSpacing"/>
      </w:pPr>
    </w:p>
    <w:p w14:paraId="6B06C9C0" w14:textId="77777777" w:rsidR="000D15CE" w:rsidRDefault="000D15CE" w:rsidP="00E8058B">
      <w:pPr>
        <w:pStyle w:val="NoSpacing"/>
      </w:pPr>
      <w:r w:rsidRPr="000D15CE">
        <w:t>String to string</w:t>
      </w:r>
      <w:r>
        <w:t xml:space="preserve"> returns: Length, width, area, perimeter</w:t>
      </w:r>
    </w:p>
    <w:p w14:paraId="7E76CA93" w14:textId="77777777" w:rsidR="005A53F9" w:rsidRDefault="005A53F9" w:rsidP="005A53F9">
      <w:pPr>
        <w:pStyle w:val="NoSpacing"/>
      </w:pPr>
    </w:p>
    <w:p w14:paraId="2E46651C" w14:textId="77777777" w:rsidR="000D15CE" w:rsidRDefault="000D15CE" w:rsidP="003132E1">
      <w:pPr>
        <w:pStyle w:val="NoSpacing"/>
      </w:pPr>
      <w:proofErr w:type="spellStart"/>
      <w:r w:rsidRPr="000D15CE">
        <w:t>System.out.println</w:t>
      </w:r>
      <w:proofErr w:type="spellEnd"/>
      <w:r>
        <w:t xml:space="preserve"> returns results to user</w:t>
      </w:r>
    </w:p>
    <w:p w14:paraId="5DA1B8D0" w14:textId="77777777" w:rsidR="000D15CE" w:rsidRDefault="000D15CE" w:rsidP="003132E1">
      <w:pPr>
        <w:pStyle w:val="NoSpacing"/>
      </w:pPr>
    </w:p>
    <w:p w14:paraId="203BF502" w14:textId="77777777" w:rsidR="005B2432" w:rsidRDefault="005A53F9" w:rsidP="003132E1">
      <w:pPr>
        <w:pStyle w:val="NoSpacing"/>
      </w:pPr>
      <w:r>
        <w:t>EXIT</w:t>
      </w:r>
    </w:p>
    <w:p w14:paraId="3733015A" w14:textId="77777777" w:rsidR="005B2432" w:rsidRDefault="005B2432" w:rsidP="005B2432">
      <w:pPr>
        <w:jc w:val="center"/>
      </w:pPr>
    </w:p>
    <w:p w14:paraId="3AC7B94E" w14:textId="77777777" w:rsidR="000D15CE" w:rsidRDefault="000D15CE" w:rsidP="005B2432">
      <w:pPr>
        <w:jc w:val="center"/>
      </w:pPr>
    </w:p>
    <w:p w14:paraId="1B1CB67C" w14:textId="77777777" w:rsidR="000D15CE" w:rsidRDefault="000D15CE" w:rsidP="005B2432">
      <w:pPr>
        <w:jc w:val="center"/>
      </w:pPr>
    </w:p>
    <w:p w14:paraId="37918206" w14:textId="77777777" w:rsidR="000D15CE" w:rsidRDefault="000D15CE" w:rsidP="005B2432">
      <w:pPr>
        <w:jc w:val="center"/>
      </w:pPr>
    </w:p>
    <w:p w14:paraId="6435E4E3" w14:textId="77777777" w:rsidR="000D15CE" w:rsidRDefault="000D15CE" w:rsidP="005B2432">
      <w:pPr>
        <w:jc w:val="center"/>
      </w:pPr>
    </w:p>
    <w:p w14:paraId="029AC7F6" w14:textId="77777777" w:rsidR="000D15CE" w:rsidRDefault="000D15CE" w:rsidP="005B2432">
      <w:pPr>
        <w:jc w:val="center"/>
      </w:pPr>
    </w:p>
    <w:p w14:paraId="06F5E6A3" w14:textId="77777777" w:rsidR="000D15CE" w:rsidRDefault="000D15CE" w:rsidP="005B2432">
      <w:pPr>
        <w:jc w:val="center"/>
      </w:pPr>
    </w:p>
    <w:p w14:paraId="229DAC86" w14:textId="77777777" w:rsidR="000D15CE" w:rsidRDefault="000D15CE" w:rsidP="005B2432">
      <w:pPr>
        <w:jc w:val="center"/>
      </w:pPr>
    </w:p>
    <w:p w14:paraId="15F048B8" w14:textId="77777777" w:rsidR="0071155A" w:rsidRPr="005A53F9" w:rsidRDefault="0071155A" w:rsidP="005A53F9">
      <w:pPr>
        <w:pStyle w:val="Heading1"/>
        <w:rPr>
          <w:b/>
          <w:u w:val="single"/>
        </w:rPr>
      </w:pPr>
      <w:r w:rsidRPr="005A53F9">
        <w:rPr>
          <w:b/>
          <w:u w:val="single"/>
        </w:rPr>
        <w:lastRenderedPageBreak/>
        <w:t>Testing</w:t>
      </w:r>
    </w:p>
    <w:p w14:paraId="3E228057" w14:textId="77777777" w:rsidR="00D00DA4" w:rsidRDefault="00D00DA4" w:rsidP="005A53F9">
      <w:pPr>
        <w:pStyle w:val="NoSpacing"/>
      </w:pPr>
    </w:p>
    <w:tbl>
      <w:tblPr>
        <w:tblStyle w:val="TableGrid"/>
        <w:tblW w:w="0" w:type="auto"/>
        <w:tblLook w:val="04A0" w:firstRow="1" w:lastRow="0" w:firstColumn="1" w:lastColumn="0" w:noHBand="0" w:noVBand="1"/>
      </w:tblPr>
      <w:tblGrid>
        <w:gridCol w:w="440"/>
        <w:gridCol w:w="3103"/>
        <w:gridCol w:w="2691"/>
        <w:gridCol w:w="2782"/>
      </w:tblGrid>
      <w:tr w:rsidR="003A1A30" w14:paraId="3FB45205" w14:textId="77777777" w:rsidTr="00C06E8E">
        <w:tc>
          <w:tcPr>
            <w:tcW w:w="440" w:type="dxa"/>
          </w:tcPr>
          <w:p w14:paraId="4CA2625C" w14:textId="77777777" w:rsidR="003A1A30" w:rsidRPr="008A3128" w:rsidRDefault="003A1A30" w:rsidP="005A53F9">
            <w:pPr>
              <w:pStyle w:val="NoSpacing"/>
              <w:rPr>
                <w:b/>
              </w:rPr>
            </w:pPr>
            <w:r>
              <w:rPr>
                <w:b/>
              </w:rPr>
              <w:t>#</w:t>
            </w:r>
          </w:p>
        </w:tc>
        <w:tc>
          <w:tcPr>
            <w:tcW w:w="3103" w:type="dxa"/>
          </w:tcPr>
          <w:p w14:paraId="0CA43001" w14:textId="77777777" w:rsidR="003A1A30" w:rsidRPr="008A3128" w:rsidRDefault="003A1A30" w:rsidP="005A53F9">
            <w:pPr>
              <w:pStyle w:val="NoSpacing"/>
              <w:rPr>
                <w:b/>
              </w:rPr>
            </w:pPr>
            <w:r w:rsidRPr="008A3128">
              <w:rPr>
                <w:b/>
              </w:rPr>
              <w:t>Test</w:t>
            </w:r>
          </w:p>
        </w:tc>
        <w:tc>
          <w:tcPr>
            <w:tcW w:w="2691" w:type="dxa"/>
          </w:tcPr>
          <w:p w14:paraId="11D23BE8" w14:textId="77777777" w:rsidR="003A1A30" w:rsidRPr="008A3128" w:rsidRDefault="003A1A30" w:rsidP="005A53F9">
            <w:pPr>
              <w:pStyle w:val="NoSpacing"/>
              <w:rPr>
                <w:b/>
              </w:rPr>
            </w:pPr>
            <w:r>
              <w:rPr>
                <w:b/>
              </w:rPr>
              <w:t>Expected Result</w:t>
            </w:r>
          </w:p>
        </w:tc>
        <w:tc>
          <w:tcPr>
            <w:tcW w:w="2782" w:type="dxa"/>
          </w:tcPr>
          <w:p w14:paraId="4950E6D5" w14:textId="77777777" w:rsidR="003A1A30" w:rsidRPr="008A3128" w:rsidRDefault="003A1A30" w:rsidP="005A53F9">
            <w:pPr>
              <w:pStyle w:val="NoSpacing"/>
              <w:rPr>
                <w:b/>
              </w:rPr>
            </w:pPr>
            <w:r w:rsidRPr="008A3128">
              <w:rPr>
                <w:b/>
              </w:rPr>
              <w:t>Actual</w:t>
            </w:r>
            <w:r>
              <w:rPr>
                <w:b/>
              </w:rPr>
              <w:t xml:space="preserve"> Result</w:t>
            </w:r>
          </w:p>
        </w:tc>
      </w:tr>
      <w:tr w:rsidR="003A1A30" w14:paraId="0615F16D" w14:textId="77777777" w:rsidTr="00C06E8E">
        <w:tc>
          <w:tcPr>
            <w:tcW w:w="440" w:type="dxa"/>
          </w:tcPr>
          <w:p w14:paraId="03BB5F17" w14:textId="77777777" w:rsidR="003A1A30" w:rsidRDefault="003A1A30" w:rsidP="00253641">
            <w:pPr>
              <w:pStyle w:val="NoSpacing"/>
            </w:pPr>
            <w:r>
              <w:t>1</w:t>
            </w:r>
          </w:p>
        </w:tc>
        <w:tc>
          <w:tcPr>
            <w:tcW w:w="3103" w:type="dxa"/>
          </w:tcPr>
          <w:p w14:paraId="463B9D98" w14:textId="77777777" w:rsidR="003A1A30" w:rsidRDefault="003A1A30" w:rsidP="00C06E8E">
            <w:pPr>
              <w:pStyle w:val="NoSpacing"/>
            </w:pPr>
            <w:r>
              <w:t xml:space="preserve">Enter positive </w:t>
            </w:r>
            <w:r w:rsidR="00C06E8E">
              <w:t>float</w:t>
            </w:r>
            <w:r>
              <w:t xml:space="preserve"> numbers </w:t>
            </w:r>
            <w:r w:rsidR="00C06E8E">
              <w:t xml:space="preserve">larger than 20.0 </w:t>
            </w:r>
            <w:r w:rsidR="00DE18E7">
              <w:t>for Length</w:t>
            </w:r>
          </w:p>
        </w:tc>
        <w:tc>
          <w:tcPr>
            <w:tcW w:w="2691" w:type="dxa"/>
          </w:tcPr>
          <w:p w14:paraId="78199872" w14:textId="77777777" w:rsidR="003A1A30" w:rsidRDefault="00C06E8E" w:rsidP="005A53F9">
            <w:pPr>
              <w:pStyle w:val="NoSpacing"/>
            </w:pPr>
            <w:proofErr w:type="spellStart"/>
            <w:r w:rsidRPr="00C06E8E">
              <w:t>IllegalArgumentException</w:t>
            </w:r>
            <w:proofErr w:type="spellEnd"/>
          </w:p>
        </w:tc>
        <w:tc>
          <w:tcPr>
            <w:tcW w:w="2782" w:type="dxa"/>
          </w:tcPr>
          <w:p w14:paraId="08FA5184" w14:textId="77777777" w:rsidR="003A1A30" w:rsidRDefault="00C06E8E" w:rsidP="005A53F9">
            <w:pPr>
              <w:pStyle w:val="NoSpacing"/>
            </w:pPr>
            <w:proofErr w:type="spellStart"/>
            <w:r w:rsidRPr="00C06E8E">
              <w:t>IllegalArgumentException</w:t>
            </w:r>
            <w:proofErr w:type="spellEnd"/>
          </w:p>
        </w:tc>
      </w:tr>
      <w:tr w:rsidR="003A1A30" w14:paraId="6F08479C" w14:textId="77777777" w:rsidTr="00C06E8E">
        <w:tc>
          <w:tcPr>
            <w:tcW w:w="440" w:type="dxa"/>
          </w:tcPr>
          <w:p w14:paraId="12DB861E" w14:textId="77777777" w:rsidR="003A1A30" w:rsidRDefault="003A1A30" w:rsidP="00253641">
            <w:pPr>
              <w:pStyle w:val="NoSpacing"/>
            </w:pPr>
            <w:r>
              <w:t>2</w:t>
            </w:r>
          </w:p>
        </w:tc>
        <w:tc>
          <w:tcPr>
            <w:tcW w:w="3103" w:type="dxa"/>
          </w:tcPr>
          <w:p w14:paraId="0AB4E420" w14:textId="77777777" w:rsidR="003A1A30" w:rsidRDefault="00C06E8E" w:rsidP="00C06E8E">
            <w:pPr>
              <w:pStyle w:val="NoSpacing"/>
            </w:pPr>
            <w:r>
              <w:t>Enter negative float numbers less than 0.0</w:t>
            </w:r>
            <w:r w:rsidR="00DE18E7">
              <w:t xml:space="preserve"> for Length</w:t>
            </w:r>
          </w:p>
        </w:tc>
        <w:tc>
          <w:tcPr>
            <w:tcW w:w="2691" w:type="dxa"/>
          </w:tcPr>
          <w:p w14:paraId="58A04E14" w14:textId="77777777" w:rsidR="003A1A30" w:rsidRDefault="00C06E8E" w:rsidP="00253641">
            <w:pPr>
              <w:pStyle w:val="NoSpacing"/>
            </w:pPr>
            <w:proofErr w:type="spellStart"/>
            <w:r w:rsidRPr="00C06E8E">
              <w:t>IllegalArgumentException</w:t>
            </w:r>
            <w:proofErr w:type="spellEnd"/>
          </w:p>
        </w:tc>
        <w:tc>
          <w:tcPr>
            <w:tcW w:w="2782" w:type="dxa"/>
          </w:tcPr>
          <w:p w14:paraId="18E046C9" w14:textId="77777777" w:rsidR="003A1A30" w:rsidRDefault="00C06E8E" w:rsidP="00253641">
            <w:pPr>
              <w:pStyle w:val="NoSpacing"/>
            </w:pPr>
            <w:proofErr w:type="spellStart"/>
            <w:r w:rsidRPr="00C06E8E">
              <w:t>IllegalArgumentException</w:t>
            </w:r>
            <w:proofErr w:type="spellEnd"/>
          </w:p>
        </w:tc>
      </w:tr>
      <w:tr w:rsidR="00DE18E7" w14:paraId="2DEE12E5" w14:textId="77777777" w:rsidTr="00C06E8E">
        <w:tc>
          <w:tcPr>
            <w:tcW w:w="440" w:type="dxa"/>
          </w:tcPr>
          <w:p w14:paraId="2BB02D86" w14:textId="77777777" w:rsidR="00DE18E7" w:rsidRDefault="00A50DEC" w:rsidP="00DE18E7">
            <w:pPr>
              <w:pStyle w:val="NoSpacing"/>
            </w:pPr>
            <w:r>
              <w:t>3</w:t>
            </w:r>
          </w:p>
        </w:tc>
        <w:tc>
          <w:tcPr>
            <w:tcW w:w="3103" w:type="dxa"/>
          </w:tcPr>
          <w:p w14:paraId="20CF3F47" w14:textId="77777777" w:rsidR="00DE18E7" w:rsidRDefault="00DE18E7" w:rsidP="00DE18E7">
            <w:pPr>
              <w:pStyle w:val="NoSpacing"/>
            </w:pPr>
            <w:r>
              <w:t>Enter positive float numbers larger than 20.0 for Width</w:t>
            </w:r>
          </w:p>
        </w:tc>
        <w:tc>
          <w:tcPr>
            <w:tcW w:w="2691" w:type="dxa"/>
          </w:tcPr>
          <w:p w14:paraId="49BB5937" w14:textId="77777777" w:rsidR="00DE18E7" w:rsidRDefault="00DE18E7" w:rsidP="00DE18E7">
            <w:pPr>
              <w:pStyle w:val="NoSpacing"/>
            </w:pPr>
            <w:proofErr w:type="spellStart"/>
            <w:r w:rsidRPr="00C06E8E">
              <w:t>IllegalArgumentException</w:t>
            </w:r>
            <w:proofErr w:type="spellEnd"/>
          </w:p>
        </w:tc>
        <w:tc>
          <w:tcPr>
            <w:tcW w:w="2782" w:type="dxa"/>
          </w:tcPr>
          <w:p w14:paraId="335A6554" w14:textId="77777777" w:rsidR="00DE18E7" w:rsidRDefault="00DE18E7" w:rsidP="00DE18E7">
            <w:pPr>
              <w:pStyle w:val="NoSpacing"/>
            </w:pPr>
            <w:proofErr w:type="spellStart"/>
            <w:r w:rsidRPr="00C06E8E">
              <w:t>IllegalArgumentException</w:t>
            </w:r>
            <w:proofErr w:type="spellEnd"/>
          </w:p>
        </w:tc>
      </w:tr>
      <w:tr w:rsidR="00DE18E7" w14:paraId="7511394E" w14:textId="77777777" w:rsidTr="00C06E8E">
        <w:tc>
          <w:tcPr>
            <w:tcW w:w="440" w:type="dxa"/>
          </w:tcPr>
          <w:p w14:paraId="2157AAB1" w14:textId="77777777" w:rsidR="00DE18E7" w:rsidRDefault="00A50DEC" w:rsidP="00DE18E7">
            <w:pPr>
              <w:pStyle w:val="NoSpacing"/>
            </w:pPr>
            <w:r>
              <w:t>4</w:t>
            </w:r>
          </w:p>
        </w:tc>
        <w:tc>
          <w:tcPr>
            <w:tcW w:w="3103" w:type="dxa"/>
          </w:tcPr>
          <w:p w14:paraId="3B3C176D" w14:textId="77777777" w:rsidR="00DE18E7" w:rsidRDefault="00DE18E7" w:rsidP="00DE18E7">
            <w:pPr>
              <w:pStyle w:val="NoSpacing"/>
            </w:pPr>
            <w:r>
              <w:t>Enter negative float numbers less than 0.0 for Width</w:t>
            </w:r>
          </w:p>
        </w:tc>
        <w:tc>
          <w:tcPr>
            <w:tcW w:w="2691" w:type="dxa"/>
          </w:tcPr>
          <w:p w14:paraId="0B5B833F" w14:textId="77777777" w:rsidR="00DE18E7" w:rsidRDefault="00DE18E7" w:rsidP="00DE18E7">
            <w:pPr>
              <w:pStyle w:val="NoSpacing"/>
            </w:pPr>
            <w:proofErr w:type="spellStart"/>
            <w:r w:rsidRPr="00C06E8E">
              <w:t>IllegalArgumentException</w:t>
            </w:r>
            <w:proofErr w:type="spellEnd"/>
          </w:p>
        </w:tc>
        <w:tc>
          <w:tcPr>
            <w:tcW w:w="2782" w:type="dxa"/>
          </w:tcPr>
          <w:p w14:paraId="50C6C8C6" w14:textId="77777777" w:rsidR="00DE18E7" w:rsidRDefault="00DE18E7" w:rsidP="00DE18E7">
            <w:pPr>
              <w:pStyle w:val="NoSpacing"/>
            </w:pPr>
            <w:proofErr w:type="spellStart"/>
            <w:r w:rsidRPr="00C06E8E">
              <w:t>IllegalArgumentException</w:t>
            </w:r>
            <w:proofErr w:type="spellEnd"/>
          </w:p>
        </w:tc>
      </w:tr>
      <w:tr w:rsidR="00E45260" w14:paraId="0A4A400E" w14:textId="77777777" w:rsidTr="00C06E8E">
        <w:tc>
          <w:tcPr>
            <w:tcW w:w="440" w:type="dxa"/>
          </w:tcPr>
          <w:p w14:paraId="30D05C53" w14:textId="77777777" w:rsidR="00E45260" w:rsidRDefault="00A50DEC" w:rsidP="00253641">
            <w:pPr>
              <w:pStyle w:val="NoSpacing"/>
            </w:pPr>
            <w:r>
              <w:t>5</w:t>
            </w:r>
          </w:p>
        </w:tc>
        <w:tc>
          <w:tcPr>
            <w:tcW w:w="3103" w:type="dxa"/>
          </w:tcPr>
          <w:p w14:paraId="4472A0B6" w14:textId="77777777" w:rsidR="00E45260" w:rsidRDefault="00E45260" w:rsidP="00E45260">
            <w:pPr>
              <w:pStyle w:val="NoSpacing"/>
            </w:pPr>
            <w:r>
              <w:t xml:space="preserve">Enter </w:t>
            </w:r>
            <w:proofErr w:type="gramStart"/>
            <w:r>
              <w:t>non float</w:t>
            </w:r>
            <w:proofErr w:type="gramEnd"/>
            <w:r>
              <w:t xml:space="preserve"> numbers </w:t>
            </w:r>
            <w:r w:rsidR="00DE18E7">
              <w:t>for Length</w:t>
            </w:r>
          </w:p>
        </w:tc>
        <w:tc>
          <w:tcPr>
            <w:tcW w:w="2691" w:type="dxa"/>
          </w:tcPr>
          <w:p w14:paraId="7C8C47AC" w14:textId="77777777" w:rsidR="00E45260" w:rsidRDefault="00DE18E7" w:rsidP="00253641">
            <w:pPr>
              <w:pStyle w:val="NoSpacing"/>
            </w:pPr>
            <w:r>
              <w:t>Compilation Error</w:t>
            </w:r>
          </w:p>
        </w:tc>
        <w:tc>
          <w:tcPr>
            <w:tcW w:w="2782" w:type="dxa"/>
          </w:tcPr>
          <w:p w14:paraId="2CA67E5B" w14:textId="77777777" w:rsidR="00E45260" w:rsidRDefault="00DE18E7" w:rsidP="00253641">
            <w:pPr>
              <w:pStyle w:val="NoSpacing"/>
            </w:pPr>
            <w:r>
              <w:t>Compilation Error</w:t>
            </w:r>
          </w:p>
        </w:tc>
      </w:tr>
      <w:tr w:rsidR="003A1A30" w14:paraId="0C62DD91" w14:textId="77777777" w:rsidTr="00C06E8E">
        <w:tc>
          <w:tcPr>
            <w:tcW w:w="440" w:type="dxa"/>
          </w:tcPr>
          <w:p w14:paraId="5D880824" w14:textId="77777777" w:rsidR="003A1A30" w:rsidRDefault="00A50DEC" w:rsidP="00253641">
            <w:pPr>
              <w:pStyle w:val="NoSpacing"/>
            </w:pPr>
            <w:r>
              <w:t>6</w:t>
            </w:r>
          </w:p>
        </w:tc>
        <w:tc>
          <w:tcPr>
            <w:tcW w:w="3103" w:type="dxa"/>
          </w:tcPr>
          <w:p w14:paraId="46AD299D" w14:textId="77777777" w:rsidR="003A1A30" w:rsidRDefault="003A1A30" w:rsidP="00C06E8E">
            <w:pPr>
              <w:pStyle w:val="NoSpacing"/>
            </w:pPr>
            <w:r>
              <w:t xml:space="preserve">Enter </w:t>
            </w:r>
            <w:r w:rsidR="00C06E8E">
              <w:t>no variables when creating the object</w:t>
            </w:r>
          </w:p>
        </w:tc>
        <w:tc>
          <w:tcPr>
            <w:tcW w:w="2691" w:type="dxa"/>
          </w:tcPr>
          <w:p w14:paraId="7C225262" w14:textId="77777777" w:rsidR="003A1A30" w:rsidRDefault="00C06E8E" w:rsidP="00253641">
            <w:pPr>
              <w:pStyle w:val="NoSpacing"/>
            </w:pPr>
            <w:r>
              <w:t>Uses the default variables</w:t>
            </w:r>
          </w:p>
        </w:tc>
        <w:tc>
          <w:tcPr>
            <w:tcW w:w="2782" w:type="dxa"/>
          </w:tcPr>
          <w:p w14:paraId="4BBF7E73" w14:textId="77777777" w:rsidR="003A1A30" w:rsidRDefault="00C06E8E" w:rsidP="00253641">
            <w:pPr>
              <w:pStyle w:val="NoSpacing"/>
            </w:pPr>
            <w:r>
              <w:t>Uses the default variables</w:t>
            </w:r>
          </w:p>
        </w:tc>
      </w:tr>
      <w:tr w:rsidR="003A1A30" w14:paraId="2BF019D9" w14:textId="77777777" w:rsidTr="00C06E8E">
        <w:tc>
          <w:tcPr>
            <w:tcW w:w="440" w:type="dxa"/>
          </w:tcPr>
          <w:p w14:paraId="47DACAB5" w14:textId="77777777" w:rsidR="003A1A30" w:rsidRDefault="00A50DEC" w:rsidP="00253641">
            <w:pPr>
              <w:pStyle w:val="NoSpacing"/>
            </w:pPr>
            <w:r>
              <w:t>7</w:t>
            </w:r>
          </w:p>
        </w:tc>
        <w:tc>
          <w:tcPr>
            <w:tcW w:w="3103" w:type="dxa"/>
          </w:tcPr>
          <w:p w14:paraId="2F9F6316" w14:textId="77777777" w:rsidR="003A1A30" w:rsidRDefault="00C06E8E" w:rsidP="00253641">
            <w:pPr>
              <w:pStyle w:val="NoSpacing"/>
            </w:pPr>
            <w:r>
              <w:t xml:space="preserve">Enter no variable for width when creating the object </w:t>
            </w:r>
          </w:p>
        </w:tc>
        <w:tc>
          <w:tcPr>
            <w:tcW w:w="2691" w:type="dxa"/>
          </w:tcPr>
          <w:p w14:paraId="10A91AF6" w14:textId="77777777" w:rsidR="003A1A30" w:rsidRDefault="00C06E8E" w:rsidP="00253641">
            <w:pPr>
              <w:pStyle w:val="NoSpacing"/>
            </w:pPr>
            <w:r>
              <w:t>Uses the default width variable</w:t>
            </w:r>
          </w:p>
        </w:tc>
        <w:tc>
          <w:tcPr>
            <w:tcW w:w="2782" w:type="dxa"/>
          </w:tcPr>
          <w:p w14:paraId="427C0C49" w14:textId="77777777" w:rsidR="003A1A30" w:rsidRDefault="00C06E8E" w:rsidP="00253641">
            <w:pPr>
              <w:pStyle w:val="NoSpacing"/>
            </w:pPr>
            <w:r>
              <w:t>Uses the default width variable</w:t>
            </w:r>
          </w:p>
        </w:tc>
      </w:tr>
      <w:tr w:rsidR="00C06E8E" w14:paraId="1AAD62CE" w14:textId="77777777" w:rsidTr="00C06E8E">
        <w:tc>
          <w:tcPr>
            <w:tcW w:w="440" w:type="dxa"/>
          </w:tcPr>
          <w:p w14:paraId="351C5EB1" w14:textId="77777777" w:rsidR="00C06E8E" w:rsidRDefault="00A50DEC" w:rsidP="00C06E8E">
            <w:pPr>
              <w:pStyle w:val="NoSpacing"/>
            </w:pPr>
            <w:r>
              <w:t>8</w:t>
            </w:r>
          </w:p>
        </w:tc>
        <w:tc>
          <w:tcPr>
            <w:tcW w:w="3103" w:type="dxa"/>
          </w:tcPr>
          <w:p w14:paraId="1C69835F" w14:textId="77777777" w:rsidR="00C06E8E" w:rsidRDefault="00C06E8E" w:rsidP="00C06E8E">
            <w:pPr>
              <w:pStyle w:val="NoSpacing"/>
            </w:pPr>
            <w:r>
              <w:t xml:space="preserve">Enter no variable for length when creating the object </w:t>
            </w:r>
          </w:p>
        </w:tc>
        <w:tc>
          <w:tcPr>
            <w:tcW w:w="2691" w:type="dxa"/>
          </w:tcPr>
          <w:p w14:paraId="16E1898A" w14:textId="77777777" w:rsidR="00C06E8E" w:rsidRDefault="00C06E8E" w:rsidP="00C06E8E">
            <w:pPr>
              <w:pStyle w:val="NoSpacing"/>
            </w:pPr>
            <w:r>
              <w:t>Uses the default length variable</w:t>
            </w:r>
          </w:p>
        </w:tc>
        <w:tc>
          <w:tcPr>
            <w:tcW w:w="2782" w:type="dxa"/>
          </w:tcPr>
          <w:p w14:paraId="6566252F" w14:textId="77777777" w:rsidR="00C06E8E" w:rsidRDefault="00C06E8E" w:rsidP="00C06E8E">
            <w:pPr>
              <w:pStyle w:val="NoSpacing"/>
            </w:pPr>
            <w:r>
              <w:t>Uses the default length variable</w:t>
            </w:r>
          </w:p>
        </w:tc>
      </w:tr>
      <w:tr w:rsidR="00F24717" w14:paraId="4EAD618C" w14:textId="77777777" w:rsidTr="00C06E8E">
        <w:tc>
          <w:tcPr>
            <w:tcW w:w="440" w:type="dxa"/>
          </w:tcPr>
          <w:p w14:paraId="08B42D70" w14:textId="77777777" w:rsidR="00F24717" w:rsidRDefault="00F24717" w:rsidP="00F24717">
            <w:pPr>
              <w:pStyle w:val="NoSpacing"/>
            </w:pPr>
            <w:r>
              <w:t>7</w:t>
            </w:r>
          </w:p>
        </w:tc>
        <w:tc>
          <w:tcPr>
            <w:tcW w:w="3103" w:type="dxa"/>
          </w:tcPr>
          <w:p w14:paraId="033FE8CC" w14:textId="77777777" w:rsidR="00F24717" w:rsidRDefault="00F24717" w:rsidP="00F24717">
            <w:pPr>
              <w:pStyle w:val="NoSpacing"/>
            </w:pPr>
            <w:r>
              <w:t xml:space="preserve">Enter a </w:t>
            </w:r>
            <w:proofErr w:type="gramStart"/>
            <w:r>
              <w:t>letters</w:t>
            </w:r>
            <w:proofErr w:type="gramEnd"/>
            <w:r>
              <w:t xml:space="preserve"> into width/height </w:t>
            </w:r>
          </w:p>
        </w:tc>
        <w:tc>
          <w:tcPr>
            <w:tcW w:w="2691" w:type="dxa"/>
          </w:tcPr>
          <w:p w14:paraId="45D29C0C" w14:textId="77777777" w:rsidR="00F24717" w:rsidRDefault="00F24717" w:rsidP="00F24717">
            <w:pPr>
              <w:pStyle w:val="NoSpacing"/>
            </w:pPr>
            <w:r>
              <w:t>Compilation Error</w:t>
            </w:r>
          </w:p>
        </w:tc>
        <w:tc>
          <w:tcPr>
            <w:tcW w:w="2782" w:type="dxa"/>
          </w:tcPr>
          <w:p w14:paraId="3BB94C35" w14:textId="77777777" w:rsidR="00F24717" w:rsidRDefault="00F24717" w:rsidP="00F24717">
            <w:pPr>
              <w:pStyle w:val="NoSpacing"/>
            </w:pPr>
            <w:r>
              <w:t>Compilation Error</w:t>
            </w:r>
          </w:p>
        </w:tc>
      </w:tr>
      <w:tr w:rsidR="00F24717" w14:paraId="36A11930" w14:textId="77777777" w:rsidTr="00C06E8E">
        <w:tc>
          <w:tcPr>
            <w:tcW w:w="440" w:type="dxa"/>
          </w:tcPr>
          <w:p w14:paraId="6C841EF5" w14:textId="77777777" w:rsidR="00F24717" w:rsidRDefault="00F24717" w:rsidP="00F24717">
            <w:pPr>
              <w:pStyle w:val="NoSpacing"/>
            </w:pPr>
            <w:r>
              <w:t>10</w:t>
            </w:r>
          </w:p>
        </w:tc>
        <w:tc>
          <w:tcPr>
            <w:tcW w:w="3103" w:type="dxa"/>
          </w:tcPr>
          <w:p w14:paraId="23A49AD0" w14:textId="77777777" w:rsidR="00F24717" w:rsidRDefault="00F24717" w:rsidP="00F24717">
            <w:pPr>
              <w:pStyle w:val="NoSpacing"/>
            </w:pPr>
            <w:r>
              <w:t xml:space="preserve">Enter symbols as width/height </w:t>
            </w:r>
          </w:p>
        </w:tc>
        <w:tc>
          <w:tcPr>
            <w:tcW w:w="2691" w:type="dxa"/>
          </w:tcPr>
          <w:p w14:paraId="7CD3D023" w14:textId="77777777" w:rsidR="00F24717" w:rsidRDefault="00F24717" w:rsidP="00F24717">
            <w:pPr>
              <w:pStyle w:val="NoSpacing"/>
            </w:pPr>
            <w:r>
              <w:t>Compilation Error</w:t>
            </w:r>
          </w:p>
        </w:tc>
        <w:tc>
          <w:tcPr>
            <w:tcW w:w="2782" w:type="dxa"/>
          </w:tcPr>
          <w:p w14:paraId="64E4BFDB" w14:textId="77777777" w:rsidR="00F24717" w:rsidRDefault="00F24717" w:rsidP="00F24717">
            <w:pPr>
              <w:pStyle w:val="NoSpacing"/>
            </w:pPr>
            <w:r>
              <w:t>Compilation Error</w:t>
            </w:r>
          </w:p>
        </w:tc>
      </w:tr>
      <w:tr w:rsidR="00F24717" w14:paraId="1FE2D3F7" w14:textId="77777777" w:rsidTr="00C06E8E">
        <w:tc>
          <w:tcPr>
            <w:tcW w:w="440" w:type="dxa"/>
          </w:tcPr>
          <w:p w14:paraId="5D501E1A" w14:textId="77777777" w:rsidR="00F24717" w:rsidRDefault="00F24717" w:rsidP="00F24717">
            <w:pPr>
              <w:pStyle w:val="NoSpacing"/>
            </w:pPr>
            <w:r>
              <w:t>11</w:t>
            </w:r>
          </w:p>
        </w:tc>
        <w:tc>
          <w:tcPr>
            <w:tcW w:w="3103" w:type="dxa"/>
          </w:tcPr>
          <w:p w14:paraId="659FB937" w14:textId="77777777" w:rsidR="00F24717" w:rsidRDefault="00F24717" w:rsidP="00F24717">
            <w:pPr>
              <w:pStyle w:val="NoSpacing"/>
            </w:pPr>
            <w:r>
              <w:t xml:space="preserve">Enter float numbers between 0.00 and 20.0 for width/height </w:t>
            </w:r>
          </w:p>
        </w:tc>
        <w:tc>
          <w:tcPr>
            <w:tcW w:w="2691" w:type="dxa"/>
          </w:tcPr>
          <w:p w14:paraId="3B9150CB" w14:textId="77777777" w:rsidR="00F24717" w:rsidRDefault="00F24717" w:rsidP="00F24717">
            <w:pPr>
              <w:pStyle w:val="NoSpacing"/>
            </w:pPr>
            <w:r>
              <w:t>Accept numbers and show result output</w:t>
            </w:r>
          </w:p>
        </w:tc>
        <w:tc>
          <w:tcPr>
            <w:tcW w:w="2782" w:type="dxa"/>
          </w:tcPr>
          <w:p w14:paraId="50D53F1B" w14:textId="77777777" w:rsidR="00F24717" w:rsidRDefault="00F24717" w:rsidP="00F24717">
            <w:pPr>
              <w:pStyle w:val="NoSpacing"/>
            </w:pPr>
            <w:r>
              <w:t>Accept numbers and show result output</w:t>
            </w:r>
          </w:p>
        </w:tc>
      </w:tr>
      <w:tr w:rsidR="00F24717" w14:paraId="28CF158F" w14:textId="77777777" w:rsidTr="00C06E8E">
        <w:tc>
          <w:tcPr>
            <w:tcW w:w="440" w:type="dxa"/>
          </w:tcPr>
          <w:p w14:paraId="5BEA6672" w14:textId="77777777" w:rsidR="00F24717" w:rsidRDefault="00F24717" w:rsidP="00F24717">
            <w:pPr>
              <w:pStyle w:val="NoSpacing"/>
            </w:pPr>
            <w:r>
              <w:t>15</w:t>
            </w:r>
          </w:p>
        </w:tc>
        <w:tc>
          <w:tcPr>
            <w:tcW w:w="3103" w:type="dxa"/>
          </w:tcPr>
          <w:p w14:paraId="4A691AB3" w14:textId="77777777" w:rsidR="00F24717" w:rsidRDefault="00F24717" w:rsidP="00F24717">
            <w:pPr>
              <w:pStyle w:val="NoSpacing"/>
            </w:pPr>
            <w:r>
              <w:t>Check Perimeter is correct</w:t>
            </w:r>
          </w:p>
        </w:tc>
        <w:tc>
          <w:tcPr>
            <w:tcW w:w="2691" w:type="dxa"/>
          </w:tcPr>
          <w:p w14:paraId="3D322576" w14:textId="77777777" w:rsidR="00F24717" w:rsidRDefault="00F24717" w:rsidP="00F24717">
            <w:pPr>
              <w:pStyle w:val="NoSpacing"/>
            </w:pPr>
            <w:r>
              <w:t>Perimeter of Rectangle is correct</w:t>
            </w:r>
          </w:p>
        </w:tc>
        <w:tc>
          <w:tcPr>
            <w:tcW w:w="2782" w:type="dxa"/>
          </w:tcPr>
          <w:p w14:paraId="47D3F0F0" w14:textId="77777777" w:rsidR="00F24717" w:rsidRDefault="00F24717" w:rsidP="00F24717">
            <w:pPr>
              <w:pStyle w:val="NoSpacing"/>
            </w:pPr>
            <w:r>
              <w:t>Perimeter of Rectangle is correct</w:t>
            </w:r>
          </w:p>
        </w:tc>
      </w:tr>
      <w:tr w:rsidR="00F24717" w14:paraId="20F6A8DA" w14:textId="77777777" w:rsidTr="00C06E8E">
        <w:tc>
          <w:tcPr>
            <w:tcW w:w="440" w:type="dxa"/>
          </w:tcPr>
          <w:p w14:paraId="2B7AD7C8" w14:textId="77777777" w:rsidR="00F24717" w:rsidRDefault="00F24717" w:rsidP="00F24717">
            <w:pPr>
              <w:pStyle w:val="NoSpacing"/>
            </w:pPr>
            <w:r>
              <w:t>16</w:t>
            </w:r>
          </w:p>
        </w:tc>
        <w:tc>
          <w:tcPr>
            <w:tcW w:w="3103" w:type="dxa"/>
          </w:tcPr>
          <w:p w14:paraId="22B4DC6A" w14:textId="77777777" w:rsidR="00F24717" w:rsidRDefault="00F24717" w:rsidP="00F24717">
            <w:pPr>
              <w:pStyle w:val="NoSpacing"/>
            </w:pPr>
            <w:r>
              <w:t>Check Rectangle Area is correct</w:t>
            </w:r>
          </w:p>
        </w:tc>
        <w:tc>
          <w:tcPr>
            <w:tcW w:w="2691" w:type="dxa"/>
          </w:tcPr>
          <w:p w14:paraId="0F78904C" w14:textId="77777777" w:rsidR="00F24717" w:rsidRDefault="00F24717" w:rsidP="00F24717">
            <w:pPr>
              <w:pStyle w:val="NoSpacing"/>
            </w:pPr>
            <w:r>
              <w:t>Area of Rectangle is correct</w:t>
            </w:r>
          </w:p>
        </w:tc>
        <w:tc>
          <w:tcPr>
            <w:tcW w:w="2782" w:type="dxa"/>
          </w:tcPr>
          <w:p w14:paraId="1F447985" w14:textId="77777777" w:rsidR="00F24717" w:rsidRDefault="00F24717" w:rsidP="00F24717">
            <w:pPr>
              <w:pStyle w:val="NoSpacing"/>
            </w:pPr>
            <w:r>
              <w:t>Area of Rectangle is correct</w:t>
            </w:r>
          </w:p>
        </w:tc>
      </w:tr>
      <w:tr w:rsidR="00F24717" w14:paraId="29A19F64" w14:textId="77777777" w:rsidTr="00C06E8E">
        <w:tc>
          <w:tcPr>
            <w:tcW w:w="440" w:type="dxa"/>
          </w:tcPr>
          <w:p w14:paraId="31B87C40" w14:textId="77777777" w:rsidR="00F24717" w:rsidRDefault="00F24717" w:rsidP="00F24717">
            <w:pPr>
              <w:pStyle w:val="NoSpacing"/>
            </w:pPr>
            <w:r>
              <w:t>17</w:t>
            </w:r>
          </w:p>
        </w:tc>
        <w:tc>
          <w:tcPr>
            <w:tcW w:w="3103" w:type="dxa"/>
          </w:tcPr>
          <w:p w14:paraId="0D8380EA" w14:textId="77777777" w:rsidR="00F24717" w:rsidRDefault="00F24717" w:rsidP="00F24717">
            <w:pPr>
              <w:pStyle w:val="NoSpacing"/>
            </w:pPr>
            <w:r>
              <w:t>Programme closes at end</w:t>
            </w:r>
          </w:p>
        </w:tc>
        <w:tc>
          <w:tcPr>
            <w:tcW w:w="2691" w:type="dxa"/>
          </w:tcPr>
          <w:p w14:paraId="08F5466F" w14:textId="77777777" w:rsidR="00F24717" w:rsidRDefault="00F24717" w:rsidP="00F24717">
            <w:pPr>
              <w:pStyle w:val="NoSpacing"/>
            </w:pPr>
            <w:r>
              <w:t>Programme closes at end</w:t>
            </w:r>
          </w:p>
        </w:tc>
        <w:tc>
          <w:tcPr>
            <w:tcW w:w="2782" w:type="dxa"/>
          </w:tcPr>
          <w:p w14:paraId="449BD75B" w14:textId="77777777" w:rsidR="00F24717" w:rsidRDefault="00F24717" w:rsidP="00F24717">
            <w:pPr>
              <w:pStyle w:val="NoSpacing"/>
            </w:pPr>
            <w:r>
              <w:t>Programme closes at end</w:t>
            </w:r>
          </w:p>
        </w:tc>
      </w:tr>
    </w:tbl>
    <w:p w14:paraId="386C974B" w14:textId="77777777" w:rsidR="005A53F9" w:rsidRDefault="005A53F9"/>
    <w:p w14:paraId="38F4FB87" w14:textId="77777777" w:rsidR="00B65D19" w:rsidRDefault="00B65D19"/>
    <w:p w14:paraId="2962375F" w14:textId="77777777" w:rsidR="00B65D19" w:rsidRDefault="00B65D19"/>
    <w:p w14:paraId="37F2FC5F" w14:textId="77777777" w:rsidR="00B65D19" w:rsidRDefault="00B65D19"/>
    <w:p w14:paraId="7FC89F93" w14:textId="77777777" w:rsidR="00B65D19" w:rsidRDefault="00B65D19"/>
    <w:p w14:paraId="4E9ECD27" w14:textId="77777777" w:rsidR="00B65D19" w:rsidRDefault="00B65D19"/>
    <w:p w14:paraId="3D3129A9" w14:textId="77777777" w:rsidR="00B65D19" w:rsidRDefault="00B65D19"/>
    <w:p w14:paraId="2217FFBA" w14:textId="77777777" w:rsidR="00C06E8E" w:rsidRDefault="00C06E8E"/>
    <w:p w14:paraId="0DBA596A" w14:textId="77777777" w:rsidR="00C06E8E" w:rsidRDefault="00C06E8E"/>
    <w:p w14:paraId="4104FEFD" w14:textId="77777777" w:rsidR="00C06E8E" w:rsidRDefault="00C06E8E"/>
    <w:p w14:paraId="77B714B0" w14:textId="77777777" w:rsidR="00C06E8E" w:rsidRDefault="00C06E8E"/>
    <w:p w14:paraId="45A1898A" w14:textId="77777777" w:rsidR="00C06E8E" w:rsidRDefault="00C06E8E"/>
    <w:p w14:paraId="612658A9" w14:textId="77777777" w:rsidR="00C06E8E" w:rsidRDefault="00C06E8E"/>
    <w:p w14:paraId="172429F5" w14:textId="77777777" w:rsidR="00B65D19" w:rsidRDefault="00B65D19"/>
    <w:p w14:paraId="616A5852" w14:textId="77777777" w:rsidR="0071155A" w:rsidRPr="005A53F9" w:rsidRDefault="00173C9E" w:rsidP="005A53F9">
      <w:pPr>
        <w:pStyle w:val="Heading1"/>
        <w:rPr>
          <w:b/>
          <w:u w:val="single"/>
        </w:rPr>
      </w:pPr>
      <w:r>
        <w:rPr>
          <w:b/>
          <w:u w:val="single"/>
        </w:rPr>
        <w:lastRenderedPageBreak/>
        <w:t xml:space="preserve">Source </w:t>
      </w:r>
      <w:r w:rsidR="0071155A" w:rsidRPr="005A53F9">
        <w:rPr>
          <w:b/>
          <w:u w:val="single"/>
        </w:rPr>
        <w:t>Code</w:t>
      </w:r>
      <w:r w:rsidR="00A50DEC">
        <w:rPr>
          <w:b/>
          <w:u w:val="single"/>
        </w:rPr>
        <w:t xml:space="preserve"> – Rectangle.java</w:t>
      </w:r>
    </w:p>
    <w:tbl>
      <w:tblPr>
        <w:tblStyle w:val="TableGrid"/>
        <w:tblW w:w="0" w:type="auto"/>
        <w:tblLook w:val="04A0" w:firstRow="1" w:lastRow="0" w:firstColumn="1" w:lastColumn="0" w:noHBand="0" w:noVBand="1"/>
      </w:tblPr>
      <w:tblGrid>
        <w:gridCol w:w="9016"/>
      </w:tblGrid>
      <w:tr w:rsidR="0071155A" w14:paraId="43E41DD3" w14:textId="77777777" w:rsidTr="0071155A">
        <w:tc>
          <w:tcPr>
            <w:tcW w:w="9016" w:type="dxa"/>
          </w:tcPr>
          <w:p w14:paraId="47CB2418"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McMahonMichael</w:t>
            </w:r>
            <w:proofErr w:type="gramEnd"/>
            <w:r>
              <w:rPr>
                <w:rFonts w:ascii="Consolas" w:hAnsi="Consolas" w:cs="Consolas"/>
                <w:color w:val="3F7F5F"/>
                <w:sz w:val="20"/>
                <w:szCs w:val="20"/>
              </w:rPr>
              <w:t>_Wk2_Q1_MCT619</w:t>
            </w:r>
          </w:p>
          <w:p w14:paraId="5734928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Q1. Create a class Rectangle. The class has attributes length and width, each of which defaults to 1. </w:t>
            </w:r>
          </w:p>
          <w:p w14:paraId="16E6D8E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It has methods that calculate the </w:t>
            </w:r>
            <w:r>
              <w:rPr>
                <w:rFonts w:ascii="Consolas" w:hAnsi="Consolas" w:cs="Consolas"/>
                <w:color w:val="3F7F5F"/>
                <w:sz w:val="20"/>
                <w:szCs w:val="20"/>
                <w:u w:val="single"/>
              </w:rPr>
              <w:t>perimeter</w:t>
            </w:r>
            <w:r>
              <w:rPr>
                <w:rFonts w:ascii="Consolas" w:hAnsi="Consolas" w:cs="Consolas"/>
                <w:color w:val="3F7F5F"/>
                <w:sz w:val="20"/>
                <w:szCs w:val="20"/>
              </w:rPr>
              <w:t xml:space="preserve"> and the area of the rectangle. It has set and get methods </w:t>
            </w:r>
          </w:p>
          <w:p w14:paraId="311CF4A9"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for both length and width. The set methods should verify that length and width are each floating-point </w:t>
            </w:r>
          </w:p>
          <w:p w14:paraId="3EE2B4D6"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numbers larger than 0.0 and less than 20.0. Write a program to test class Rectangle.</w:t>
            </w:r>
          </w:p>
          <w:p w14:paraId="1A404D7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
          <w:p w14:paraId="2FE95C6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This is the Simple Rectangle Class file</w:t>
            </w:r>
          </w:p>
          <w:p w14:paraId="268B74ED"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4F116BD5" w14:textId="77777777" w:rsidR="00A50DEC" w:rsidRDefault="00A50DEC" w:rsidP="00A50DEC">
            <w:pPr>
              <w:autoSpaceDE w:val="0"/>
              <w:autoSpaceDN w:val="0"/>
              <w:adjustRightInd w:val="0"/>
              <w:rPr>
                <w:rFonts w:ascii="Consolas" w:hAnsi="Consolas" w:cs="Consolas"/>
                <w:sz w:val="20"/>
                <w:szCs w:val="20"/>
              </w:rPr>
            </w:pPr>
          </w:p>
          <w:p w14:paraId="6A62AC0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Rectangle {</w:t>
            </w:r>
          </w:p>
          <w:p w14:paraId="666DBC90"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AE7D979"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3F7F5F"/>
                <w:sz w:val="20"/>
                <w:szCs w:val="20"/>
              </w:rPr>
              <w:t>// private floats to hold the length of rectangle</w:t>
            </w:r>
          </w:p>
          <w:p w14:paraId="4B8EC5C8"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w:t>
            </w:r>
            <w:r>
              <w:rPr>
                <w:rFonts w:ascii="Consolas" w:hAnsi="Consolas" w:cs="Consolas"/>
                <w:color w:val="3F7F5F"/>
                <w:sz w:val="20"/>
                <w:szCs w:val="20"/>
              </w:rPr>
              <w:t>// private floats to hold the width of rectangle</w:t>
            </w:r>
          </w:p>
          <w:p w14:paraId="3F4666CB"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commentRangeStart w:id="26"/>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perimeter</w:t>
            </w:r>
            <w:r>
              <w:rPr>
                <w:rFonts w:ascii="Consolas" w:hAnsi="Consolas" w:cs="Consolas"/>
                <w:color w:val="000000"/>
                <w:sz w:val="20"/>
                <w:szCs w:val="20"/>
              </w:rPr>
              <w:t xml:space="preserve">; </w:t>
            </w:r>
            <w:r>
              <w:rPr>
                <w:rFonts w:ascii="Consolas" w:hAnsi="Consolas" w:cs="Consolas"/>
                <w:color w:val="3F7F5F"/>
                <w:sz w:val="20"/>
                <w:szCs w:val="20"/>
              </w:rPr>
              <w:t xml:space="preserve">// private floats to hold the </w:t>
            </w:r>
            <w:r>
              <w:rPr>
                <w:rFonts w:ascii="Consolas" w:hAnsi="Consolas" w:cs="Consolas"/>
                <w:color w:val="3F7F5F"/>
                <w:sz w:val="20"/>
                <w:szCs w:val="20"/>
                <w:u w:val="single"/>
              </w:rPr>
              <w:t>perimeter</w:t>
            </w:r>
            <w:r>
              <w:rPr>
                <w:rFonts w:ascii="Consolas" w:hAnsi="Consolas" w:cs="Consolas"/>
                <w:color w:val="3F7F5F"/>
                <w:sz w:val="20"/>
                <w:szCs w:val="20"/>
              </w:rPr>
              <w:t xml:space="preserve"> of rectangle</w:t>
            </w:r>
          </w:p>
          <w:p w14:paraId="0AE24B1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area</w:t>
            </w:r>
            <w:r>
              <w:rPr>
                <w:rFonts w:ascii="Consolas" w:hAnsi="Consolas" w:cs="Consolas"/>
                <w:color w:val="000000"/>
                <w:sz w:val="20"/>
                <w:szCs w:val="20"/>
              </w:rPr>
              <w:t xml:space="preserve">; </w:t>
            </w:r>
            <w:r>
              <w:rPr>
                <w:rFonts w:ascii="Consolas" w:hAnsi="Consolas" w:cs="Consolas"/>
                <w:color w:val="3F7F5F"/>
                <w:sz w:val="20"/>
                <w:szCs w:val="20"/>
              </w:rPr>
              <w:t>// private floats to hold the area of rectangle</w:t>
            </w:r>
          </w:p>
          <w:commentRangeEnd w:id="26"/>
          <w:p w14:paraId="2668A1C8" w14:textId="77777777" w:rsidR="00A50DEC" w:rsidRDefault="001507D1" w:rsidP="00A50DEC">
            <w:pPr>
              <w:autoSpaceDE w:val="0"/>
              <w:autoSpaceDN w:val="0"/>
              <w:adjustRightInd w:val="0"/>
              <w:rPr>
                <w:rFonts w:ascii="Consolas" w:hAnsi="Consolas" w:cs="Consolas"/>
                <w:sz w:val="20"/>
                <w:szCs w:val="20"/>
              </w:rPr>
            </w:pPr>
            <w:r>
              <w:rPr>
                <w:rStyle w:val="CommentReference"/>
              </w:rPr>
              <w:commentReference w:id="26"/>
            </w:r>
          </w:p>
          <w:p w14:paraId="17132E01"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5D8A69E"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//Rectangle default constructor</w:t>
            </w:r>
          </w:p>
          <w:p w14:paraId="737CD576"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Rectangle(</w:t>
            </w:r>
            <w:proofErr w:type="gramEnd"/>
            <w:r>
              <w:rPr>
                <w:rFonts w:ascii="Consolas" w:hAnsi="Consolas" w:cs="Consolas"/>
                <w:color w:val="000000"/>
                <w:sz w:val="20"/>
                <w:szCs w:val="20"/>
              </w:rPr>
              <w:t>)</w:t>
            </w:r>
          </w:p>
          <w:p w14:paraId="1715F67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09C4084"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 1.0F;</w:t>
            </w:r>
          </w:p>
          <w:p w14:paraId="4563DE45"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proofErr w:type="spellEnd"/>
            <w:proofErr w:type="gramEnd"/>
            <w:r>
              <w:rPr>
                <w:rFonts w:ascii="Consolas" w:hAnsi="Consolas" w:cs="Consolas"/>
                <w:color w:val="000000"/>
                <w:sz w:val="20"/>
                <w:szCs w:val="20"/>
              </w:rPr>
              <w:t xml:space="preserve"> = 1.0F;</w:t>
            </w:r>
          </w:p>
          <w:p w14:paraId="2352E080"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D7B4366" w14:textId="77777777" w:rsidR="00A50DEC" w:rsidRDefault="00A50DEC" w:rsidP="00A50DEC">
            <w:pPr>
              <w:autoSpaceDE w:val="0"/>
              <w:autoSpaceDN w:val="0"/>
              <w:adjustRightInd w:val="0"/>
              <w:rPr>
                <w:rFonts w:ascii="Consolas" w:hAnsi="Consolas" w:cs="Consolas"/>
                <w:sz w:val="20"/>
                <w:szCs w:val="20"/>
              </w:rPr>
            </w:pPr>
          </w:p>
          <w:p w14:paraId="3CD58309"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method for the height - need to check float</w:t>
            </w:r>
          </w:p>
          <w:p w14:paraId="6610C815"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setLength</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r>
              <w:rPr>
                <w:rFonts w:ascii="Consolas" w:hAnsi="Consolas" w:cs="Consolas"/>
                <w:color w:val="6A3E3E"/>
                <w:sz w:val="20"/>
                <w:szCs w:val="20"/>
              </w:rPr>
              <w:t>leng</w:t>
            </w:r>
            <w:proofErr w:type="spellEnd"/>
            <w:r>
              <w:rPr>
                <w:rFonts w:ascii="Consolas" w:hAnsi="Consolas" w:cs="Consolas"/>
                <w:color w:val="000000"/>
                <w:sz w:val="20"/>
                <w:szCs w:val="20"/>
              </w:rPr>
              <w:t>)</w:t>
            </w:r>
          </w:p>
          <w:p w14:paraId="2CD8C956"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3B0BDD0"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leng</w:t>
            </w:r>
            <w:proofErr w:type="spellEnd"/>
            <w:r>
              <w:rPr>
                <w:rFonts w:ascii="Consolas" w:hAnsi="Consolas" w:cs="Consolas"/>
                <w:color w:val="000000"/>
                <w:sz w:val="20"/>
                <w:szCs w:val="20"/>
              </w:rPr>
              <w:t xml:space="preserve"> &lt; 0.0 || </w:t>
            </w:r>
            <w:proofErr w:type="spellStart"/>
            <w:r>
              <w:rPr>
                <w:rFonts w:ascii="Consolas" w:hAnsi="Consolas" w:cs="Consolas"/>
                <w:color w:val="6A3E3E"/>
                <w:sz w:val="20"/>
                <w:szCs w:val="20"/>
              </w:rPr>
              <w:t>leng</w:t>
            </w:r>
            <w:proofErr w:type="spellEnd"/>
            <w:r>
              <w:rPr>
                <w:rFonts w:ascii="Consolas" w:hAnsi="Consolas" w:cs="Consolas"/>
                <w:color w:val="000000"/>
                <w:sz w:val="20"/>
                <w:szCs w:val="20"/>
              </w:rPr>
              <w:t xml:space="preserve"> &gt;= 20.0) </w:t>
            </w:r>
            <w:r>
              <w:rPr>
                <w:rFonts w:ascii="Consolas" w:hAnsi="Consolas" w:cs="Consolas"/>
                <w:color w:val="3F7F5F"/>
                <w:sz w:val="20"/>
                <w:szCs w:val="20"/>
              </w:rPr>
              <w:t>//verify height is larger than 0.0 and less than 20.0</w:t>
            </w:r>
          </w:p>
          <w:p w14:paraId="7E6E98AB"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3E3DC97"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"The width must be a float between 0.0 and 20.0\</w:t>
            </w:r>
            <w:proofErr w:type="spellStart"/>
            <w:r>
              <w:rPr>
                <w:rFonts w:ascii="Consolas" w:hAnsi="Consolas" w:cs="Consolas"/>
                <w:color w:val="2A00FF"/>
                <w:sz w:val="20"/>
                <w:szCs w:val="20"/>
              </w:rPr>
              <w:t>nYou</w:t>
            </w:r>
            <w:proofErr w:type="spellEnd"/>
            <w:r>
              <w:rPr>
                <w:rFonts w:ascii="Consolas" w:hAnsi="Consolas" w:cs="Consolas"/>
                <w:color w:val="2A00FF"/>
                <w:sz w:val="20"/>
                <w:szCs w:val="20"/>
              </w:rPr>
              <w:t xml:space="preserve"> sent: "</w:t>
            </w:r>
            <w:r>
              <w:rPr>
                <w:rFonts w:ascii="Consolas" w:hAnsi="Consolas" w:cs="Consolas"/>
                <w:color w:val="000000"/>
                <w:sz w:val="20"/>
                <w:szCs w:val="20"/>
              </w:rPr>
              <w:t xml:space="preserve"> +</w:t>
            </w:r>
            <w:proofErr w:type="spellStart"/>
            <w:r>
              <w:rPr>
                <w:rFonts w:ascii="Consolas" w:hAnsi="Consolas" w:cs="Consolas"/>
                <w:color w:val="6A3E3E"/>
                <w:sz w:val="20"/>
                <w:szCs w:val="20"/>
              </w:rPr>
              <w:t>leng</w:t>
            </w:r>
            <w:proofErr w:type="spellEnd"/>
            <w:r>
              <w:rPr>
                <w:rFonts w:ascii="Consolas" w:hAnsi="Consolas" w:cs="Consolas"/>
                <w:color w:val="000000"/>
                <w:sz w:val="20"/>
                <w:szCs w:val="20"/>
              </w:rPr>
              <w:t>);</w:t>
            </w:r>
          </w:p>
          <w:p w14:paraId="07929275"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1D0940E3"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p>
          <w:p w14:paraId="070B08A7"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leng</w:t>
            </w:r>
            <w:proofErr w:type="spellEnd"/>
            <w:r>
              <w:rPr>
                <w:rFonts w:ascii="Consolas" w:hAnsi="Consolas" w:cs="Consolas"/>
                <w:color w:val="000000"/>
                <w:sz w:val="20"/>
                <w:szCs w:val="20"/>
              </w:rPr>
              <w:t xml:space="preserve">; </w:t>
            </w:r>
            <w:r>
              <w:rPr>
                <w:rFonts w:ascii="Consolas" w:hAnsi="Consolas" w:cs="Consolas"/>
                <w:color w:val="3F7F5F"/>
                <w:sz w:val="20"/>
                <w:szCs w:val="20"/>
              </w:rPr>
              <w:t>//set the height</w:t>
            </w:r>
          </w:p>
          <w:p w14:paraId="4D57AD6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7A363B7" w14:textId="77777777" w:rsidR="00A50DEC" w:rsidRDefault="00A50DEC" w:rsidP="00A50DEC">
            <w:pPr>
              <w:autoSpaceDE w:val="0"/>
              <w:autoSpaceDN w:val="0"/>
              <w:adjustRightInd w:val="0"/>
              <w:rPr>
                <w:rFonts w:ascii="Consolas" w:hAnsi="Consolas" w:cs="Consolas"/>
                <w:sz w:val="20"/>
                <w:szCs w:val="20"/>
              </w:rPr>
            </w:pPr>
          </w:p>
          <w:p w14:paraId="12353887"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//Set method for the width - Need to check float</w:t>
            </w:r>
          </w:p>
          <w:p w14:paraId="1EC64CBD"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setWidth</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wide</w:t>
            </w:r>
            <w:r>
              <w:rPr>
                <w:rFonts w:ascii="Consolas" w:hAnsi="Consolas" w:cs="Consolas"/>
                <w:color w:val="000000"/>
                <w:sz w:val="20"/>
                <w:szCs w:val="20"/>
              </w:rPr>
              <w:t>)</w:t>
            </w:r>
          </w:p>
          <w:p w14:paraId="387AC341"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14:paraId="58A17139"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wide</w:t>
            </w:r>
            <w:r>
              <w:rPr>
                <w:rFonts w:ascii="Consolas" w:hAnsi="Consolas" w:cs="Consolas"/>
                <w:color w:val="000000"/>
                <w:sz w:val="20"/>
                <w:szCs w:val="20"/>
              </w:rPr>
              <w:t xml:space="preserve"> &lt; 0.0 || </w:t>
            </w:r>
            <w:r>
              <w:rPr>
                <w:rFonts w:ascii="Consolas" w:hAnsi="Consolas" w:cs="Consolas"/>
                <w:color w:val="6A3E3E"/>
                <w:sz w:val="20"/>
                <w:szCs w:val="20"/>
              </w:rPr>
              <w:t>wide</w:t>
            </w:r>
            <w:r>
              <w:rPr>
                <w:rFonts w:ascii="Consolas" w:hAnsi="Consolas" w:cs="Consolas"/>
                <w:color w:val="000000"/>
                <w:sz w:val="20"/>
                <w:szCs w:val="20"/>
              </w:rPr>
              <w:t xml:space="preserve"> &gt;= 20.0) </w:t>
            </w:r>
            <w:r>
              <w:rPr>
                <w:rFonts w:ascii="Consolas" w:hAnsi="Consolas" w:cs="Consolas"/>
                <w:color w:val="3F7F5F"/>
                <w:sz w:val="20"/>
                <w:szCs w:val="20"/>
              </w:rPr>
              <w:t>//verify width is larger than 0.0 and less than 20.0</w:t>
            </w:r>
          </w:p>
          <w:p w14:paraId="44818507"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D937E8"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"The width must be a float between 0.0 and 20.0\</w:t>
            </w:r>
            <w:proofErr w:type="spellStart"/>
            <w:r>
              <w:rPr>
                <w:rFonts w:ascii="Consolas" w:hAnsi="Consolas" w:cs="Consolas"/>
                <w:color w:val="2A00FF"/>
                <w:sz w:val="20"/>
                <w:szCs w:val="20"/>
              </w:rPr>
              <w:t>nYou</w:t>
            </w:r>
            <w:proofErr w:type="spellEnd"/>
            <w:r>
              <w:rPr>
                <w:rFonts w:ascii="Consolas" w:hAnsi="Consolas" w:cs="Consolas"/>
                <w:color w:val="2A00FF"/>
                <w:sz w:val="20"/>
                <w:szCs w:val="20"/>
              </w:rPr>
              <w:t xml:space="preserve"> sent: "</w:t>
            </w:r>
            <w:r>
              <w:rPr>
                <w:rFonts w:ascii="Consolas" w:hAnsi="Consolas" w:cs="Consolas"/>
                <w:color w:val="000000"/>
                <w:sz w:val="20"/>
                <w:szCs w:val="20"/>
              </w:rPr>
              <w:t xml:space="preserve"> +</w:t>
            </w:r>
            <w:r>
              <w:rPr>
                <w:rFonts w:ascii="Consolas" w:hAnsi="Consolas" w:cs="Consolas"/>
                <w:color w:val="6A3E3E"/>
                <w:sz w:val="20"/>
                <w:szCs w:val="20"/>
              </w:rPr>
              <w:t>wide</w:t>
            </w:r>
            <w:r>
              <w:rPr>
                <w:rFonts w:ascii="Consolas" w:hAnsi="Consolas" w:cs="Consolas"/>
                <w:color w:val="000000"/>
                <w:sz w:val="20"/>
                <w:szCs w:val="20"/>
              </w:rPr>
              <w:t>);</w:t>
            </w:r>
          </w:p>
          <w:p w14:paraId="23429B5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D4F480E"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000000"/>
                <w:sz w:val="20"/>
                <w:szCs w:val="20"/>
              </w:rPr>
              <w:tab/>
            </w:r>
          </w:p>
          <w:p w14:paraId="758C11EE"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wide</w:t>
            </w:r>
            <w:r>
              <w:rPr>
                <w:rFonts w:ascii="Consolas" w:hAnsi="Consolas" w:cs="Consolas"/>
                <w:color w:val="000000"/>
                <w:sz w:val="20"/>
                <w:szCs w:val="20"/>
              </w:rPr>
              <w:t xml:space="preserve">; </w:t>
            </w:r>
            <w:r>
              <w:rPr>
                <w:rFonts w:ascii="Consolas" w:hAnsi="Consolas" w:cs="Consolas"/>
                <w:color w:val="3F7F5F"/>
                <w:sz w:val="20"/>
                <w:szCs w:val="20"/>
              </w:rPr>
              <w:t>//set the width</w:t>
            </w:r>
          </w:p>
          <w:p w14:paraId="1998D74B"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788073B"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88A11A3"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method for Length</w:t>
            </w:r>
          </w:p>
          <w:p w14:paraId="43D384B0"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getLength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496320D"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310AD598"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r>
              <w:rPr>
                <w:rFonts w:ascii="Consolas" w:hAnsi="Consolas" w:cs="Consolas"/>
                <w:color w:val="000000"/>
                <w:sz w:val="20"/>
                <w:szCs w:val="20"/>
              </w:rPr>
              <w:t>;</w:t>
            </w:r>
          </w:p>
          <w:p w14:paraId="07B0FCE4"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BE2740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298AB33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method for Width</w:t>
            </w:r>
          </w:p>
          <w:p w14:paraId="49095FE7"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getWidth</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7B0F97D"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B5FD859"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proofErr w:type="spellEnd"/>
            <w:proofErr w:type="gramEnd"/>
            <w:r>
              <w:rPr>
                <w:rFonts w:ascii="Consolas" w:hAnsi="Consolas" w:cs="Consolas"/>
                <w:color w:val="000000"/>
                <w:sz w:val="20"/>
                <w:szCs w:val="20"/>
              </w:rPr>
              <w:t>;</w:t>
            </w:r>
          </w:p>
          <w:p w14:paraId="16FBA10E"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E5E5DF1"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546C7D0"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//Get method for </w:t>
            </w:r>
            <w:r>
              <w:rPr>
                <w:rFonts w:ascii="Consolas" w:hAnsi="Consolas" w:cs="Consolas"/>
                <w:color w:val="3F7F5F"/>
                <w:sz w:val="20"/>
                <w:szCs w:val="20"/>
                <w:u w:val="single"/>
              </w:rPr>
              <w:t>Perimeter</w:t>
            </w:r>
          </w:p>
          <w:p w14:paraId="576C213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getPerimeter</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A426290"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FCC21A1"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perimeter</w:t>
            </w:r>
            <w:proofErr w:type="spellEnd"/>
            <w:proofErr w:type="gramEnd"/>
            <w:r>
              <w:rPr>
                <w:rFonts w:ascii="Consolas" w:hAnsi="Consolas" w:cs="Consolas"/>
                <w:color w:val="000000"/>
                <w:sz w:val="20"/>
                <w:szCs w:val="20"/>
              </w:rPr>
              <w:t xml:space="preserve"> = (2 * </w:t>
            </w:r>
            <w:r>
              <w:rPr>
                <w:rFonts w:ascii="Consolas" w:hAnsi="Consolas" w:cs="Consolas"/>
                <w:color w:val="0000C0"/>
                <w:sz w:val="20"/>
                <w:szCs w:val="20"/>
              </w:rPr>
              <w:t>length</w:t>
            </w:r>
            <w:r>
              <w:rPr>
                <w:rFonts w:ascii="Consolas" w:hAnsi="Consolas" w:cs="Consolas"/>
                <w:color w:val="000000"/>
                <w:sz w:val="20"/>
                <w:szCs w:val="20"/>
              </w:rPr>
              <w:t xml:space="preserve">) + (2 * </w:t>
            </w:r>
            <w:r>
              <w:rPr>
                <w:rFonts w:ascii="Consolas" w:hAnsi="Consolas" w:cs="Consolas"/>
                <w:color w:val="0000C0"/>
                <w:sz w:val="20"/>
                <w:szCs w:val="20"/>
              </w:rPr>
              <w:t>width</w:t>
            </w:r>
            <w:r>
              <w:rPr>
                <w:rFonts w:ascii="Consolas" w:hAnsi="Consolas" w:cs="Consolas"/>
                <w:color w:val="000000"/>
                <w:sz w:val="20"/>
                <w:szCs w:val="20"/>
              </w:rPr>
              <w:t>);</w:t>
            </w:r>
          </w:p>
          <w:p w14:paraId="2532E5D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CA9615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7907614D"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//Get method for Area</w:t>
            </w:r>
          </w:p>
          <w:p w14:paraId="2B2CB0F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getArea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C8F015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5349871"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area</w:t>
            </w:r>
            <w:proofErr w:type="spellEnd"/>
            <w:proofErr w:type="gramEnd"/>
            <w:r>
              <w:rPr>
                <w:rFonts w:ascii="Consolas" w:hAnsi="Consolas" w:cs="Consolas"/>
                <w:color w:val="000000"/>
                <w:sz w:val="20"/>
                <w:szCs w:val="20"/>
              </w:rPr>
              <w:t xml:space="preserve"> = </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0000C0"/>
                <w:sz w:val="20"/>
                <w:szCs w:val="20"/>
              </w:rPr>
              <w:t>length</w:t>
            </w:r>
            <w:r>
              <w:rPr>
                <w:rFonts w:ascii="Consolas" w:hAnsi="Consolas" w:cs="Consolas"/>
                <w:color w:val="000000"/>
                <w:sz w:val="20"/>
                <w:szCs w:val="20"/>
              </w:rPr>
              <w:t>;</w:t>
            </w:r>
          </w:p>
          <w:p w14:paraId="0DC8F581"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17F1028"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329BB483"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//string to string </w:t>
            </w:r>
          </w:p>
          <w:p w14:paraId="1A68C14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FCCC49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D9FE83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nLength</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proofErr w:type="spellEnd"/>
            <w:proofErr w:type="gramEnd"/>
          </w:p>
          <w:p w14:paraId="6A9B973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nWidth</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proofErr w:type="spellEnd"/>
            <w:proofErr w:type="gramEnd"/>
          </w:p>
          <w:p w14:paraId="6E05C72A"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nPerimeter</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perimeter</w:t>
            </w:r>
            <w:proofErr w:type="spellEnd"/>
            <w:proofErr w:type="gramEnd"/>
          </w:p>
          <w:p w14:paraId="6EB68573"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nArea</w:t>
            </w:r>
            <w:proofErr w:type="spellEnd"/>
            <w:r>
              <w:rPr>
                <w:rFonts w:ascii="Consolas" w:hAnsi="Consolas" w:cs="Consolas"/>
                <w:color w:val="2A00FF"/>
                <w:sz w:val="20"/>
                <w:szCs w:val="20"/>
              </w:rPr>
              <w:t>: "</w:t>
            </w:r>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area</w:t>
            </w:r>
            <w:proofErr w:type="spellEnd"/>
            <w:proofErr w:type="gramEnd"/>
            <w:r>
              <w:rPr>
                <w:rFonts w:ascii="Consolas" w:hAnsi="Consolas" w:cs="Consolas"/>
                <w:color w:val="000000"/>
                <w:sz w:val="20"/>
                <w:szCs w:val="20"/>
              </w:rPr>
              <w:t>;</w:t>
            </w:r>
          </w:p>
          <w:p w14:paraId="6B2A7BE5"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57DFE86A" w14:textId="77777777" w:rsidR="0071155A" w:rsidRPr="005A53F9" w:rsidRDefault="00A50DEC" w:rsidP="00A50DEC">
            <w:pPr>
              <w:pStyle w:val="NoSpacing"/>
              <w:rPr>
                <w:rFonts w:ascii="Courier New" w:hAnsi="Courier New" w:cs="Courier New"/>
              </w:rPr>
            </w:pPr>
            <w:r>
              <w:rPr>
                <w:rFonts w:ascii="Consolas" w:hAnsi="Consolas" w:cs="Consolas"/>
                <w:color w:val="000000"/>
                <w:sz w:val="20"/>
                <w:szCs w:val="20"/>
              </w:rPr>
              <w:t>}</w:t>
            </w:r>
          </w:p>
        </w:tc>
      </w:tr>
    </w:tbl>
    <w:p w14:paraId="2158F009" w14:textId="77777777" w:rsidR="0071155A" w:rsidRDefault="0071155A"/>
    <w:p w14:paraId="6BFD4E93" w14:textId="77777777" w:rsidR="00A50DEC" w:rsidRPr="005A53F9" w:rsidRDefault="00A50DEC" w:rsidP="00A50DEC">
      <w:pPr>
        <w:pStyle w:val="Heading1"/>
        <w:rPr>
          <w:b/>
          <w:u w:val="single"/>
        </w:rPr>
      </w:pPr>
      <w:r>
        <w:rPr>
          <w:b/>
          <w:u w:val="single"/>
        </w:rPr>
        <w:t xml:space="preserve">Source </w:t>
      </w:r>
      <w:r w:rsidRPr="005A53F9">
        <w:rPr>
          <w:b/>
          <w:u w:val="single"/>
        </w:rPr>
        <w:t>Code</w:t>
      </w:r>
      <w:r>
        <w:rPr>
          <w:b/>
          <w:u w:val="single"/>
        </w:rPr>
        <w:t xml:space="preserve"> – TestRectangle.java</w:t>
      </w:r>
    </w:p>
    <w:tbl>
      <w:tblPr>
        <w:tblStyle w:val="TableGrid"/>
        <w:tblW w:w="0" w:type="auto"/>
        <w:tblLook w:val="04A0" w:firstRow="1" w:lastRow="0" w:firstColumn="1" w:lastColumn="0" w:noHBand="0" w:noVBand="1"/>
      </w:tblPr>
      <w:tblGrid>
        <w:gridCol w:w="9016"/>
      </w:tblGrid>
      <w:tr w:rsidR="00A50DEC" w14:paraId="5310B51B" w14:textId="77777777" w:rsidTr="00A50DEC">
        <w:tc>
          <w:tcPr>
            <w:tcW w:w="9016" w:type="dxa"/>
          </w:tcPr>
          <w:p w14:paraId="6FBC5E47"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McMahonMichael</w:t>
            </w:r>
            <w:proofErr w:type="gramEnd"/>
            <w:r>
              <w:rPr>
                <w:rFonts w:ascii="Consolas" w:hAnsi="Consolas" w:cs="Consolas"/>
                <w:color w:val="3F7F5F"/>
                <w:sz w:val="20"/>
                <w:szCs w:val="20"/>
              </w:rPr>
              <w:t>_Wk2_Q1_MCT619</w:t>
            </w:r>
          </w:p>
          <w:p w14:paraId="2879B3D1"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Q1. Create a class Rectangle. The class has attributes length and width, each of which defaults to 1. </w:t>
            </w:r>
          </w:p>
          <w:p w14:paraId="5FF433AA"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It has methods that calculate the </w:t>
            </w:r>
            <w:r>
              <w:rPr>
                <w:rFonts w:ascii="Consolas" w:hAnsi="Consolas" w:cs="Consolas"/>
                <w:color w:val="3F7F5F"/>
                <w:sz w:val="20"/>
                <w:szCs w:val="20"/>
                <w:u w:val="single"/>
              </w:rPr>
              <w:t>perimeter</w:t>
            </w:r>
            <w:r>
              <w:rPr>
                <w:rFonts w:ascii="Consolas" w:hAnsi="Consolas" w:cs="Consolas"/>
                <w:color w:val="3F7F5F"/>
                <w:sz w:val="20"/>
                <w:szCs w:val="20"/>
              </w:rPr>
              <w:t xml:space="preserve"> and the area of the rectangle. It has set and get methods </w:t>
            </w:r>
          </w:p>
          <w:p w14:paraId="366ED953"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for both length and width. The set methods should verify that length and width are each floating-point </w:t>
            </w:r>
          </w:p>
          <w:p w14:paraId="55941374"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numbers larger than 0.0 and less than 20.0. Write a program to test class Rectangle.</w:t>
            </w:r>
          </w:p>
          <w:p w14:paraId="2CBB1BDD"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w:t>
            </w:r>
          </w:p>
          <w:p w14:paraId="2128B525"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This is the Test Driver for the Simple Rectangle Class </w:t>
            </w:r>
          </w:p>
          <w:p w14:paraId="31BA0756"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p>
          <w:p w14:paraId="48B83F3D" w14:textId="77777777" w:rsidR="00A50DEC" w:rsidRDefault="00A50DEC" w:rsidP="00A50DEC">
            <w:pPr>
              <w:autoSpaceDE w:val="0"/>
              <w:autoSpaceDN w:val="0"/>
              <w:adjustRightInd w:val="0"/>
              <w:rPr>
                <w:rFonts w:ascii="Consolas" w:hAnsi="Consolas" w:cs="Consolas"/>
                <w:sz w:val="20"/>
                <w:szCs w:val="20"/>
              </w:rPr>
            </w:pPr>
          </w:p>
          <w:p w14:paraId="5F5EEE8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TestRectangle</w:t>
            </w:r>
            <w:proofErr w:type="spellEnd"/>
            <w:r>
              <w:rPr>
                <w:rFonts w:ascii="Consolas" w:hAnsi="Consolas" w:cs="Consolas"/>
                <w:color w:val="000000"/>
                <w:sz w:val="20"/>
                <w:szCs w:val="20"/>
              </w:rPr>
              <w:t xml:space="preserve"> {</w:t>
            </w:r>
          </w:p>
          <w:p w14:paraId="57F2D743" w14:textId="77777777" w:rsidR="00A50DEC" w:rsidRDefault="00A50DEC" w:rsidP="00A50DEC">
            <w:pPr>
              <w:autoSpaceDE w:val="0"/>
              <w:autoSpaceDN w:val="0"/>
              <w:adjustRightInd w:val="0"/>
              <w:rPr>
                <w:rFonts w:ascii="Consolas" w:hAnsi="Consolas" w:cs="Consolas"/>
                <w:sz w:val="20"/>
                <w:szCs w:val="20"/>
              </w:rPr>
            </w:pPr>
          </w:p>
          <w:p w14:paraId="1A391416"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AC4554E"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909457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//First test the Default Triangle Object without adding new parameters </w:t>
            </w:r>
          </w:p>
          <w:p w14:paraId="73BB9011"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Rectangle </w:t>
            </w:r>
            <w:r>
              <w:rPr>
                <w:rFonts w:ascii="Consolas" w:hAnsi="Consolas" w:cs="Consolas"/>
                <w:color w:val="6A3E3E"/>
                <w:sz w:val="20"/>
                <w:szCs w:val="20"/>
              </w:rPr>
              <w:t>myRectangle1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Rectangle(</w:t>
            </w:r>
            <w:proofErr w:type="gramEnd"/>
            <w:r>
              <w:rPr>
                <w:rFonts w:ascii="Consolas" w:hAnsi="Consolas" w:cs="Consolas"/>
                <w:color w:val="000000"/>
                <w:sz w:val="20"/>
                <w:szCs w:val="20"/>
              </w:rPr>
              <w:t>);</w:t>
            </w:r>
          </w:p>
          <w:p w14:paraId="7D92DD46"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63FC570"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Default Rectangle Object has the following properties:"</w:t>
            </w:r>
          </w:p>
          <w:p w14:paraId="578608AB"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"Length</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 xml:space="preserve">.getLength() </w:t>
            </w:r>
          </w:p>
          <w:p w14:paraId="4C075DB0"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nWidth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.getWidth()</w:t>
            </w:r>
          </w:p>
          <w:p w14:paraId="51A21369"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nPerimeter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.getPerimeter()</w:t>
            </w:r>
          </w:p>
          <w:p w14:paraId="51CF8141"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nArea</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.getArea());</w:t>
            </w:r>
          </w:p>
          <w:p w14:paraId="209E79D9" w14:textId="77777777" w:rsidR="00A50DEC" w:rsidRDefault="00A50DEC" w:rsidP="00A50DEC">
            <w:pPr>
              <w:autoSpaceDE w:val="0"/>
              <w:autoSpaceDN w:val="0"/>
              <w:adjustRightInd w:val="0"/>
              <w:rPr>
                <w:rFonts w:ascii="Consolas" w:hAnsi="Consolas" w:cs="Consolas"/>
                <w:sz w:val="20"/>
                <w:szCs w:val="20"/>
              </w:rPr>
            </w:pPr>
          </w:p>
          <w:p w14:paraId="7AB54E7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916815"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//Second test the Triangle Object with new height and width parameters  </w:t>
            </w:r>
          </w:p>
          <w:p w14:paraId="1D52B08B"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Rectangle </w:t>
            </w:r>
            <w:r>
              <w:rPr>
                <w:rFonts w:ascii="Consolas" w:hAnsi="Consolas" w:cs="Consolas"/>
                <w:color w:val="6A3E3E"/>
                <w:sz w:val="20"/>
                <w:szCs w:val="20"/>
              </w:rPr>
              <w:t>myRectangle2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Rectangle(</w:t>
            </w:r>
            <w:proofErr w:type="gramEnd"/>
            <w:r>
              <w:rPr>
                <w:rFonts w:ascii="Consolas" w:hAnsi="Consolas" w:cs="Consolas"/>
                <w:color w:val="000000"/>
                <w:sz w:val="20"/>
                <w:szCs w:val="20"/>
              </w:rPr>
              <w:t>);</w:t>
            </w:r>
          </w:p>
          <w:p w14:paraId="084B7FD8"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myRectangle2</w:t>
            </w:r>
            <w:r>
              <w:rPr>
                <w:rFonts w:ascii="Consolas" w:hAnsi="Consolas" w:cs="Consolas"/>
                <w:color w:val="000000"/>
                <w:sz w:val="20"/>
                <w:szCs w:val="20"/>
              </w:rPr>
              <w:t>.setLength(5.0F);</w:t>
            </w:r>
          </w:p>
          <w:p w14:paraId="53742F8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myRectangle2</w:t>
            </w:r>
            <w:r>
              <w:rPr>
                <w:rFonts w:ascii="Consolas" w:hAnsi="Consolas" w:cs="Consolas"/>
                <w:color w:val="000000"/>
                <w:sz w:val="20"/>
                <w:szCs w:val="20"/>
              </w:rPr>
              <w:t>.setWidth(15.0F);</w:t>
            </w:r>
          </w:p>
          <w:p w14:paraId="2B5102E6"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E900C1"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Second Rectangle Object has the following properties:"</w:t>
            </w:r>
          </w:p>
          <w:p w14:paraId="4ECEC5BA"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"Length</w:t>
            </w:r>
            <w:proofErr w:type="spellEnd"/>
            <w:r>
              <w:rPr>
                <w:rFonts w:ascii="Consolas" w:hAnsi="Consolas" w:cs="Consolas"/>
                <w:color w:val="2A00FF"/>
                <w:sz w:val="20"/>
                <w:szCs w:val="20"/>
              </w:rPr>
              <w:t xml:space="preserve"> "</w:t>
            </w:r>
            <w:r>
              <w:rPr>
                <w:rFonts w:ascii="Consolas" w:hAnsi="Consolas" w:cs="Consolas"/>
                <w:color w:val="000000"/>
                <w:sz w:val="20"/>
                <w:szCs w:val="20"/>
              </w:rPr>
              <w:t xml:space="preserve"> +</w:t>
            </w:r>
            <w:r>
              <w:rPr>
                <w:rFonts w:ascii="Consolas" w:hAnsi="Consolas" w:cs="Consolas"/>
                <w:color w:val="6A3E3E"/>
                <w:sz w:val="20"/>
                <w:szCs w:val="20"/>
              </w:rPr>
              <w:t>myRectangle2</w:t>
            </w:r>
            <w:r>
              <w:rPr>
                <w:rFonts w:ascii="Consolas" w:hAnsi="Consolas" w:cs="Consolas"/>
                <w:color w:val="000000"/>
                <w:sz w:val="20"/>
                <w:szCs w:val="20"/>
              </w:rPr>
              <w:t xml:space="preserve">.getLength() </w:t>
            </w:r>
          </w:p>
          <w:p w14:paraId="6D8453B3"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nWidth</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myRectangle2</w:t>
            </w:r>
            <w:r>
              <w:rPr>
                <w:rFonts w:ascii="Consolas" w:hAnsi="Consolas" w:cs="Consolas"/>
                <w:color w:val="000000"/>
                <w:sz w:val="20"/>
                <w:szCs w:val="20"/>
              </w:rPr>
              <w:t>.getWidth()</w:t>
            </w:r>
          </w:p>
          <w:p w14:paraId="088BDFC9"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nPerimeter</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myRectangle2</w:t>
            </w:r>
            <w:r>
              <w:rPr>
                <w:rFonts w:ascii="Consolas" w:hAnsi="Consolas" w:cs="Consolas"/>
                <w:color w:val="000000"/>
                <w:sz w:val="20"/>
                <w:szCs w:val="20"/>
              </w:rPr>
              <w:t>.getPerimeter()</w:t>
            </w:r>
          </w:p>
          <w:p w14:paraId="7914C8E7"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nArea</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6A3E3E"/>
                <w:sz w:val="20"/>
                <w:szCs w:val="20"/>
              </w:rPr>
              <w:t>myRectangle2</w:t>
            </w:r>
            <w:r>
              <w:rPr>
                <w:rFonts w:ascii="Consolas" w:hAnsi="Consolas" w:cs="Consolas"/>
                <w:color w:val="000000"/>
                <w:sz w:val="20"/>
                <w:szCs w:val="20"/>
              </w:rPr>
              <w:t>.getArea());</w:t>
            </w:r>
          </w:p>
          <w:p w14:paraId="2D6C5089"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F5A731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BFEBCC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//UNCOMMENT BELOW TO TEST LENGTH GREATER THAN 20.0 ERROR</w:t>
            </w:r>
          </w:p>
          <w:p w14:paraId="369C322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Rectangle myRectangle3 = new </w:t>
            </w:r>
            <w:proofErr w:type="gramStart"/>
            <w:r>
              <w:rPr>
                <w:rFonts w:ascii="Consolas" w:hAnsi="Consolas" w:cs="Consolas"/>
                <w:color w:val="3F7F5F"/>
                <w:sz w:val="20"/>
                <w:szCs w:val="20"/>
              </w:rPr>
              <w:t>Rectangle(</w:t>
            </w:r>
            <w:proofErr w:type="gramEnd"/>
            <w:r>
              <w:rPr>
                <w:rFonts w:ascii="Consolas" w:hAnsi="Consolas" w:cs="Consolas"/>
                <w:color w:val="3F7F5F"/>
                <w:sz w:val="20"/>
                <w:szCs w:val="20"/>
              </w:rPr>
              <w:t>);</w:t>
            </w:r>
          </w:p>
          <w:p w14:paraId="213D97B4"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myRectangle3.setLength(21.1F);  </w:t>
            </w:r>
          </w:p>
          <w:p w14:paraId="52F1A670"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1B8AEC8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nThe</w:t>
            </w:r>
            <w:proofErr w:type="spellEnd"/>
            <w:r>
              <w:rPr>
                <w:rFonts w:ascii="Consolas" w:hAnsi="Consolas" w:cs="Consolas"/>
                <w:color w:val="3F7F5F"/>
                <w:sz w:val="20"/>
                <w:szCs w:val="20"/>
              </w:rPr>
              <w:t xml:space="preserve"> Third Rectangle Object has the following properties:"</w:t>
            </w:r>
          </w:p>
          <w:p w14:paraId="3BA1E39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w:t>
            </w:r>
            <w:proofErr w:type="spellStart"/>
            <w:r>
              <w:rPr>
                <w:rFonts w:ascii="Consolas" w:hAnsi="Consolas" w:cs="Consolas"/>
                <w:color w:val="3F7F5F"/>
                <w:sz w:val="20"/>
                <w:szCs w:val="20"/>
              </w:rPr>
              <w:t>n"+"Length</w:t>
            </w:r>
            <w:proofErr w:type="spellEnd"/>
            <w:r>
              <w:rPr>
                <w:rFonts w:ascii="Consolas" w:hAnsi="Consolas" w:cs="Consolas"/>
                <w:color w:val="3F7F5F"/>
                <w:sz w:val="20"/>
                <w:szCs w:val="20"/>
              </w:rPr>
              <w:t xml:space="preserve"> " +myRectangle3.getLength() </w:t>
            </w:r>
          </w:p>
          <w:p w14:paraId="4CA425AA"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nWidth</w:t>
            </w:r>
            <w:proofErr w:type="spellEnd"/>
            <w:r>
              <w:rPr>
                <w:rFonts w:ascii="Consolas" w:hAnsi="Consolas" w:cs="Consolas"/>
                <w:color w:val="3F7F5F"/>
                <w:sz w:val="20"/>
                <w:szCs w:val="20"/>
              </w:rPr>
              <w:t>:" +myRectangle3.getWidth()</w:t>
            </w:r>
          </w:p>
          <w:p w14:paraId="5045CB7D"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nPerimeter</w:t>
            </w:r>
            <w:proofErr w:type="spellEnd"/>
            <w:r>
              <w:rPr>
                <w:rFonts w:ascii="Consolas" w:hAnsi="Consolas" w:cs="Consolas"/>
                <w:color w:val="3F7F5F"/>
                <w:sz w:val="20"/>
                <w:szCs w:val="20"/>
              </w:rPr>
              <w:t>:" +myRectangle3.getPerimeter()</w:t>
            </w:r>
          </w:p>
          <w:p w14:paraId="209C675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nArea</w:t>
            </w:r>
            <w:proofErr w:type="spellEnd"/>
            <w:r>
              <w:rPr>
                <w:rFonts w:ascii="Consolas" w:hAnsi="Consolas" w:cs="Consolas"/>
                <w:color w:val="3F7F5F"/>
                <w:sz w:val="20"/>
                <w:szCs w:val="20"/>
              </w:rPr>
              <w:t>:" +myRectangle3.getArea());</w:t>
            </w:r>
          </w:p>
          <w:p w14:paraId="2B35EBF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4EA96D3E"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4D0C48E"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//UNCOMMENT BELOW TO TEST WIDTH GREATER THAN 20.0 ERROR</w:t>
            </w:r>
          </w:p>
          <w:p w14:paraId="68115E0A"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Rectangle myRectangle4 = new </w:t>
            </w:r>
            <w:proofErr w:type="gramStart"/>
            <w:r>
              <w:rPr>
                <w:rFonts w:ascii="Consolas" w:hAnsi="Consolas" w:cs="Consolas"/>
                <w:color w:val="3F7F5F"/>
                <w:sz w:val="20"/>
                <w:szCs w:val="20"/>
              </w:rPr>
              <w:t>Rectangle(</w:t>
            </w:r>
            <w:proofErr w:type="gramEnd"/>
            <w:r>
              <w:rPr>
                <w:rFonts w:ascii="Consolas" w:hAnsi="Consolas" w:cs="Consolas"/>
                <w:color w:val="3F7F5F"/>
                <w:sz w:val="20"/>
                <w:szCs w:val="20"/>
              </w:rPr>
              <w:t>);</w:t>
            </w:r>
          </w:p>
          <w:p w14:paraId="7D519965"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myRectangle3.setWidth(22.0F); </w:t>
            </w:r>
          </w:p>
          <w:p w14:paraId="3E76A9E2" w14:textId="77777777" w:rsidR="00A50DEC" w:rsidRDefault="00A50DEC" w:rsidP="00A50DEC">
            <w:pPr>
              <w:autoSpaceDE w:val="0"/>
              <w:autoSpaceDN w:val="0"/>
              <w:adjustRightInd w:val="0"/>
              <w:rPr>
                <w:rFonts w:ascii="Consolas" w:hAnsi="Consolas" w:cs="Consolas"/>
                <w:sz w:val="20"/>
                <w:szCs w:val="20"/>
              </w:rPr>
            </w:pPr>
          </w:p>
          <w:p w14:paraId="6960160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nThe</w:t>
            </w:r>
            <w:proofErr w:type="spellEnd"/>
            <w:r>
              <w:rPr>
                <w:rFonts w:ascii="Consolas" w:hAnsi="Consolas" w:cs="Consolas"/>
                <w:color w:val="3F7F5F"/>
                <w:sz w:val="20"/>
                <w:szCs w:val="20"/>
              </w:rPr>
              <w:t xml:space="preserve"> Fourth Rectangle Object has the following properties:"</w:t>
            </w:r>
          </w:p>
          <w:p w14:paraId="263AA71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w:t>
            </w:r>
            <w:proofErr w:type="spellStart"/>
            <w:r>
              <w:rPr>
                <w:rFonts w:ascii="Consolas" w:hAnsi="Consolas" w:cs="Consolas"/>
                <w:color w:val="3F7F5F"/>
                <w:sz w:val="20"/>
                <w:szCs w:val="20"/>
              </w:rPr>
              <w:t>n"+"Length</w:t>
            </w:r>
            <w:proofErr w:type="spellEnd"/>
            <w:r>
              <w:rPr>
                <w:rFonts w:ascii="Consolas" w:hAnsi="Consolas" w:cs="Consolas"/>
                <w:color w:val="3F7F5F"/>
                <w:sz w:val="20"/>
                <w:szCs w:val="20"/>
              </w:rPr>
              <w:t xml:space="preserve"> " +myRectangle4.getLength() </w:t>
            </w:r>
          </w:p>
          <w:p w14:paraId="332A2528"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nWidth</w:t>
            </w:r>
            <w:proofErr w:type="spellEnd"/>
            <w:r>
              <w:rPr>
                <w:rFonts w:ascii="Consolas" w:hAnsi="Consolas" w:cs="Consolas"/>
                <w:color w:val="3F7F5F"/>
                <w:sz w:val="20"/>
                <w:szCs w:val="20"/>
              </w:rPr>
              <w:t>:" +myRectangle4.getWidth()</w:t>
            </w:r>
          </w:p>
          <w:p w14:paraId="72E041A6"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nPerimeter</w:t>
            </w:r>
            <w:proofErr w:type="spellEnd"/>
            <w:r>
              <w:rPr>
                <w:rFonts w:ascii="Consolas" w:hAnsi="Consolas" w:cs="Consolas"/>
                <w:color w:val="3F7F5F"/>
                <w:sz w:val="20"/>
                <w:szCs w:val="20"/>
              </w:rPr>
              <w:t>:" +myRectangle4.getPerimeter()</w:t>
            </w:r>
          </w:p>
          <w:p w14:paraId="2043808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nArea</w:t>
            </w:r>
            <w:proofErr w:type="spellEnd"/>
            <w:r>
              <w:rPr>
                <w:rFonts w:ascii="Consolas" w:hAnsi="Consolas" w:cs="Consolas"/>
                <w:color w:val="3F7F5F"/>
                <w:sz w:val="20"/>
                <w:szCs w:val="20"/>
              </w:rPr>
              <w:t>:" +myRectangle4.getArea());</w:t>
            </w:r>
          </w:p>
          <w:p w14:paraId="58A5B0CD"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677C7D70" w14:textId="77777777" w:rsidR="00A50DEC" w:rsidRDefault="00A50DEC" w:rsidP="00A50DEC">
            <w:pPr>
              <w:autoSpaceDE w:val="0"/>
              <w:autoSpaceDN w:val="0"/>
              <w:adjustRightInd w:val="0"/>
              <w:rPr>
                <w:rFonts w:ascii="Consolas" w:hAnsi="Consolas" w:cs="Consolas"/>
                <w:sz w:val="20"/>
                <w:szCs w:val="20"/>
              </w:rPr>
            </w:pPr>
          </w:p>
          <w:p w14:paraId="2DE53124"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//UNCOMMENT BELOW TO TEST LENGTH LESS THAN 0.0 ERROR</w:t>
            </w:r>
          </w:p>
          <w:p w14:paraId="4C9B0ACB"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Rectangle myRectangle5 = new </w:t>
            </w:r>
            <w:proofErr w:type="gramStart"/>
            <w:r>
              <w:rPr>
                <w:rFonts w:ascii="Consolas" w:hAnsi="Consolas" w:cs="Consolas"/>
                <w:color w:val="3F7F5F"/>
                <w:sz w:val="20"/>
                <w:szCs w:val="20"/>
              </w:rPr>
              <w:t>Rectangle(</w:t>
            </w:r>
            <w:proofErr w:type="gramEnd"/>
            <w:r>
              <w:rPr>
                <w:rFonts w:ascii="Consolas" w:hAnsi="Consolas" w:cs="Consolas"/>
                <w:color w:val="3F7F5F"/>
                <w:sz w:val="20"/>
                <w:szCs w:val="20"/>
              </w:rPr>
              <w:t>);</w:t>
            </w:r>
          </w:p>
          <w:p w14:paraId="72F9E9FB"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t xml:space="preserve">myRectangle5.setWidth(-1.0F);  </w:t>
            </w:r>
          </w:p>
          <w:p w14:paraId="78923306"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r>
              <w:rPr>
                <w:rFonts w:ascii="Consolas" w:hAnsi="Consolas" w:cs="Consolas"/>
                <w:color w:val="3F7F5F"/>
                <w:sz w:val="20"/>
                <w:szCs w:val="20"/>
              </w:rPr>
              <w:tab/>
            </w:r>
          </w:p>
          <w:p w14:paraId="1BBC5C4D"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nThe</w:t>
            </w:r>
            <w:proofErr w:type="spellEnd"/>
            <w:r>
              <w:rPr>
                <w:rFonts w:ascii="Consolas" w:hAnsi="Consolas" w:cs="Consolas"/>
                <w:color w:val="3F7F5F"/>
                <w:sz w:val="20"/>
                <w:szCs w:val="20"/>
              </w:rPr>
              <w:t xml:space="preserve"> Fifth Rectangle Object has the following properties:"</w:t>
            </w:r>
          </w:p>
          <w:p w14:paraId="242DB7D6"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w:t>
            </w:r>
            <w:proofErr w:type="spellStart"/>
            <w:r>
              <w:rPr>
                <w:rFonts w:ascii="Consolas" w:hAnsi="Consolas" w:cs="Consolas"/>
                <w:color w:val="3F7F5F"/>
                <w:sz w:val="20"/>
                <w:szCs w:val="20"/>
              </w:rPr>
              <w:t>n"+"Length</w:t>
            </w:r>
            <w:proofErr w:type="spellEnd"/>
            <w:r>
              <w:rPr>
                <w:rFonts w:ascii="Consolas" w:hAnsi="Consolas" w:cs="Consolas"/>
                <w:color w:val="3F7F5F"/>
                <w:sz w:val="20"/>
                <w:szCs w:val="20"/>
              </w:rPr>
              <w:t xml:space="preserve"> " +myRectangle5.getLength() </w:t>
            </w:r>
          </w:p>
          <w:p w14:paraId="08F2599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nWidth</w:t>
            </w:r>
            <w:proofErr w:type="spellEnd"/>
            <w:r>
              <w:rPr>
                <w:rFonts w:ascii="Consolas" w:hAnsi="Consolas" w:cs="Consolas"/>
                <w:color w:val="3F7F5F"/>
                <w:sz w:val="20"/>
                <w:szCs w:val="20"/>
              </w:rPr>
              <w:t>:" +myRectangle5.getWidth()</w:t>
            </w:r>
          </w:p>
          <w:p w14:paraId="5464EA2C"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nPerimeter</w:t>
            </w:r>
            <w:proofErr w:type="spellEnd"/>
            <w:r>
              <w:rPr>
                <w:rFonts w:ascii="Consolas" w:hAnsi="Consolas" w:cs="Consolas"/>
                <w:color w:val="3F7F5F"/>
                <w:sz w:val="20"/>
                <w:szCs w:val="20"/>
              </w:rPr>
              <w:t>:" +myRectangle5.getPerimeter()</w:t>
            </w:r>
          </w:p>
          <w:p w14:paraId="3E7889C7"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nArea</w:t>
            </w:r>
            <w:proofErr w:type="spellEnd"/>
            <w:r>
              <w:rPr>
                <w:rFonts w:ascii="Consolas" w:hAnsi="Consolas" w:cs="Consolas"/>
                <w:color w:val="3F7F5F"/>
                <w:sz w:val="20"/>
                <w:szCs w:val="20"/>
              </w:rPr>
              <w:t>:" +myRectangle5.getArea());</w:t>
            </w:r>
          </w:p>
          <w:p w14:paraId="314A716F"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FEE768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4A452222"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593B4213" w14:textId="77777777" w:rsidR="00A50DEC" w:rsidRDefault="00A50DEC" w:rsidP="00A50DE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162B6EE" w14:textId="77777777" w:rsidR="00A50DEC" w:rsidRPr="005A53F9" w:rsidRDefault="00A50DEC" w:rsidP="00A50DEC">
            <w:pPr>
              <w:pStyle w:val="NoSpacing"/>
              <w:rPr>
                <w:rFonts w:ascii="Courier New" w:hAnsi="Courier New" w:cs="Courier New"/>
              </w:rPr>
            </w:pPr>
          </w:p>
        </w:tc>
      </w:tr>
    </w:tbl>
    <w:p w14:paraId="4300B52F" w14:textId="77777777" w:rsidR="00A50DEC" w:rsidRDefault="001507D1" w:rsidP="00A50DEC">
      <w:pPr>
        <w:rPr>
          <w:ins w:id="27" w:author="NAGLE, KEITH" w:date="2016-09-11T21:40:00Z"/>
        </w:rPr>
      </w:pPr>
      <w:ins w:id="28" w:author="NAGLE, KEITH" w:date="2016-09-11T21:40:00Z">
        <w:r>
          <w:lastRenderedPageBreak/>
          <w:t>Comments: Just one note above regarding storing extra attributes for the class. Otherwise, all of the requirements have been met and the documentation is sufficient.</w:t>
        </w:r>
      </w:ins>
    </w:p>
    <w:p w14:paraId="0D33A6E4" w14:textId="066F0855" w:rsidR="001507D1" w:rsidDel="00820839" w:rsidRDefault="001507D1" w:rsidP="00A50DEC">
      <w:pPr>
        <w:rPr>
          <w:del w:id="29" w:author="Michael McMahon" w:date="2018-10-28T14:23:00Z"/>
        </w:rPr>
      </w:pPr>
      <w:ins w:id="30" w:author="NAGLE, KEITH" w:date="2016-09-11T21:41:00Z">
        <w:del w:id="31" w:author="Michael McMahon" w:date="2018-10-28T14:23:00Z">
          <w:r w:rsidDel="00820839">
            <w:lastRenderedPageBreak/>
            <w:delText>Grade: NUIG A, Regis A</w:delText>
          </w:r>
        </w:del>
      </w:ins>
    </w:p>
    <w:p w14:paraId="11963200" w14:textId="7A6BF6A0" w:rsidR="00C94CBB" w:rsidRPr="005A53F9" w:rsidRDefault="00C94CBB" w:rsidP="00C94CBB">
      <w:pPr>
        <w:pStyle w:val="Heading1"/>
        <w:rPr>
          <w:b/>
          <w:u w:val="single"/>
        </w:rPr>
      </w:pPr>
      <w:del w:id="32" w:author="Michael McMahon" w:date="2018-10-28T14:23:00Z">
        <w:r w:rsidRPr="005A53F9" w:rsidDel="00820839">
          <w:rPr>
            <w:b/>
            <w:u w:val="single"/>
          </w:rPr>
          <w:delText>Question</w:delText>
        </w:r>
      </w:del>
      <w:ins w:id="33" w:author="Michael McMahon" w:date="2018-10-28T14:23:00Z">
        <w:r w:rsidR="00820839">
          <w:rPr>
            <w:b/>
            <w:u w:val="single"/>
          </w:rPr>
          <w:t>Problem</w:t>
        </w:r>
      </w:ins>
      <w:r>
        <w:rPr>
          <w:b/>
          <w:u w:val="single"/>
        </w:rPr>
        <w:t xml:space="preserve"> 2</w:t>
      </w:r>
      <w:r w:rsidRPr="005A53F9">
        <w:rPr>
          <w:b/>
          <w:u w:val="single"/>
        </w:rPr>
        <w:t>:</w:t>
      </w:r>
    </w:p>
    <w:p w14:paraId="4A08F42E" w14:textId="77777777" w:rsidR="00C94CBB" w:rsidRDefault="00C94CBB" w:rsidP="00C94CBB">
      <w:r w:rsidRPr="00C94CBB">
        <w:t xml:space="preserve">Create a more sophisticated Rectangle class than the one you created above. This class stores only the Cartesian coordinates of the four corners of the rectangle. The constructor calls a set method that accepts four sets of coordinates and verifies that each of these is in the first quadrant with no single x- or y-coordinate larger than 20.0. The set method also verifies that the supplied </w:t>
      </w:r>
      <w:r>
        <w:t>coordinates specify a rectangle.</w:t>
      </w:r>
    </w:p>
    <w:p w14:paraId="548C5BCE" w14:textId="77777777" w:rsidR="00C94CBB" w:rsidRPr="005A53F9" w:rsidRDefault="00C94CBB" w:rsidP="00C94CBB">
      <w:pPr>
        <w:pStyle w:val="Heading1"/>
        <w:rPr>
          <w:b/>
          <w:u w:val="single"/>
        </w:rPr>
      </w:pPr>
      <w:r>
        <w:rPr>
          <w:b/>
          <w:u w:val="single"/>
        </w:rPr>
        <w:t>Approach</w:t>
      </w:r>
    </w:p>
    <w:p w14:paraId="27AAD889" w14:textId="77777777" w:rsidR="00403646" w:rsidRDefault="00990288" w:rsidP="00C94CBB">
      <w:r w:rsidRPr="00990288">
        <w:t>To verify that the supplied coordinates specify a rectangle we need to first show that the shape is a parallelogram. We will need to verify that both pairs of opposite sides are parallel. To do this we need to calculate the slope of each side. If we can show that the slopes of the opposite sides are the same, then the opposite sides are parallel and the shape is indeed a parallelogram</w:t>
      </w:r>
      <w:r>
        <w:t>.</w:t>
      </w:r>
    </w:p>
    <w:p w14:paraId="6041CC6B" w14:textId="77777777" w:rsidR="00990288" w:rsidRDefault="00990288" w:rsidP="00C94CBB">
      <w:r>
        <w:t xml:space="preserve">Then we </w:t>
      </w:r>
      <w:r w:rsidRPr="00990288">
        <w:t>prove that the parallelogram is a rectangle by showing that that one of the angles is a right angle</w:t>
      </w:r>
      <w:r>
        <w:t>. We</w:t>
      </w:r>
      <w:r w:rsidRPr="00990288">
        <w:t xml:space="preserve"> have all of the slopes so we show that AB is perpendicular to BC because the slopes are negative reciprocals of each other. And if these are perpendicular it would follow that the other angles must also be right angles and be a rectangle.</w:t>
      </w:r>
    </w:p>
    <w:p w14:paraId="574C1E1B" w14:textId="77777777" w:rsidR="003058B0" w:rsidRDefault="003058B0" w:rsidP="00C94CBB">
      <w:r>
        <w:t xml:space="preserve">My preference would have been to encapsulate the slope, </w:t>
      </w:r>
      <w:r w:rsidRPr="00990288">
        <w:t>parallelogram</w:t>
      </w:r>
      <w:r>
        <w:t xml:space="preserve"> and </w:t>
      </w:r>
      <w:r w:rsidRPr="00990288">
        <w:t>perpendicular</w:t>
      </w:r>
      <w:r>
        <w:t xml:space="preserve"> line work into separate methods but placed them in a single set method as per the wording of the question.</w:t>
      </w:r>
    </w:p>
    <w:p w14:paraId="1E2BC79B" w14:textId="77777777" w:rsidR="00990288" w:rsidRPr="00990288" w:rsidRDefault="00990288" w:rsidP="00C94CBB">
      <w:pPr>
        <w:rPr>
          <w:b/>
        </w:rPr>
      </w:pPr>
      <w:r w:rsidRPr="00990288">
        <w:rPr>
          <w:b/>
        </w:rPr>
        <w:t>Issues</w:t>
      </w:r>
    </w:p>
    <w:p w14:paraId="109537F7" w14:textId="77777777" w:rsidR="00C94CBB" w:rsidRDefault="00DA4BAC" w:rsidP="00C94CBB">
      <w:r>
        <w:t xml:space="preserve">I had </w:t>
      </w:r>
      <w:proofErr w:type="gramStart"/>
      <w:r>
        <w:t>ran</w:t>
      </w:r>
      <w:proofErr w:type="gramEnd"/>
      <w:r>
        <w:t xml:space="preserve"> in into issue with lines which were 90 or 180 degrees because the slope was infinite which </w:t>
      </w:r>
      <w:r w:rsidR="00403646">
        <w:t>caused the calculation</w:t>
      </w:r>
      <w:r w:rsidR="00990288">
        <w:t>:</w:t>
      </w:r>
      <w:r w:rsidR="00403646">
        <w:t xml:space="preserve"> </w:t>
      </w:r>
      <w:proofErr w:type="spellStart"/>
      <w:r w:rsidR="00403646" w:rsidRPr="00403646">
        <w:t>slopeAB</w:t>
      </w:r>
      <w:proofErr w:type="spellEnd"/>
      <w:r w:rsidR="00403646" w:rsidRPr="00403646">
        <w:t xml:space="preserve"> = </w:t>
      </w:r>
      <w:proofErr w:type="spellStart"/>
      <w:r w:rsidR="00403646" w:rsidRPr="00403646">
        <w:t>diff_Y_AB</w:t>
      </w:r>
      <w:proofErr w:type="spellEnd"/>
      <w:r w:rsidR="00403646" w:rsidRPr="00403646">
        <w:t xml:space="preserve"> / </w:t>
      </w:r>
      <w:proofErr w:type="spellStart"/>
      <w:r w:rsidR="00403646" w:rsidRPr="00403646">
        <w:t>diff_X_AB</w:t>
      </w:r>
      <w:proofErr w:type="spellEnd"/>
      <w:r w:rsidR="00403646">
        <w:t xml:space="preserve"> to throw a divide by Zero exception - </w:t>
      </w:r>
      <w:r>
        <w:t>I could not resolve</w:t>
      </w:r>
      <w:r w:rsidR="00403646">
        <w:t xml:space="preserve"> this issue</w:t>
      </w:r>
      <w:r w:rsidR="00990288">
        <w:t xml:space="preserve"> fully</w:t>
      </w:r>
    </w:p>
    <w:p w14:paraId="4790AA1D" w14:textId="77777777" w:rsidR="00990288" w:rsidRDefault="00990288" w:rsidP="00C94CBB">
      <w:r>
        <w:t xml:space="preserve">I also attempted to output the actual angle for line AB and line BC using the formula: </w:t>
      </w:r>
      <w:r w:rsidRPr="00990288">
        <w:t>double angle = (</w:t>
      </w:r>
      <w:proofErr w:type="spellStart"/>
      <w:r w:rsidRPr="00990288">
        <w:t>Math.toDegrees</w:t>
      </w:r>
      <w:proofErr w:type="spellEnd"/>
      <w:r w:rsidRPr="00990288">
        <w:t>(</w:t>
      </w:r>
      <w:proofErr w:type="spellStart"/>
      <w:r w:rsidRPr="00990288">
        <w:t>Math.atan</w:t>
      </w:r>
      <w:proofErr w:type="spellEnd"/>
      <w:r w:rsidRPr="00990288">
        <w:t>((</w:t>
      </w:r>
      <w:proofErr w:type="spellStart"/>
      <w:proofErr w:type="gramStart"/>
      <w:r w:rsidRPr="00990288">
        <w:t>this.slopeAB</w:t>
      </w:r>
      <w:proofErr w:type="spellEnd"/>
      <w:proofErr w:type="gramEnd"/>
      <w:r w:rsidRPr="00990288">
        <w:t xml:space="preserve"> - </w:t>
      </w:r>
      <w:proofErr w:type="spellStart"/>
      <w:r w:rsidRPr="00990288">
        <w:t>this.slopeBC</w:t>
      </w:r>
      <w:proofErr w:type="spellEnd"/>
      <w:r w:rsidRPr="00990288">
        <w:t>) / (1 - (</w:t>
      </w:r>
      <w:proofErr w:type="spellStart"/>
      <w:r w:rsidRPr="00990288">
        <w:t>this.slopeAB</w:t>
      </w:r>
      <w:proofErr w:type="spellEnd"/>
      <w:r w:rsidRPr="00990288">
        <w:t xml:space="preserve"> * </w:t>
      </w:r>
      <w:proofErr w:type="spellStart"/>
      <w:r w:rsidRPr="00990288">
        <w:t>this.slopeBC</w:t>
      </w:r>
      <w:proofErr w:type="spellEnd"/>
      <w:r w:rsidRPr="00990288">
        <w:t>)))));</w:t>
      </w:r>
      <w:r>
        <w:t xml:space="preserve"> but has issues getting this to work correctly.</w:t>
      </w:r>
    </w:p>
    <w:p w14:paraId="13DAFAE5" w14:textId="77777777" w:rsidR="0020170B" w:rsidRDefault="0020170B" w:rsidP="00C94CBB"/>
    <w:p w14:paraId="52D7ED4B" w14:textId="77777777" w:rsidR="0020170B" w:rsidRDefault="0020170B" w:rsidP="00C94CBB"/>
    <w:p w14:paraId="40B748BD" w14:textId="77777777" w:rsidR="0020170B" w:rsidRDefault="0020170B" w:rsidP="00C94CBB"/>
    <w:p w14:paraId="526E431D" w14:textId="77777777" w:rsidR="0020170B" w:rsidRDefault="0020170B" w:rsidP="00C94CBB"/>
    <w:p w14:paraId="6B11A22C" w14:textId="77777777" w:rsidR="0020170B" w:rsidRDefault="0020170B" w:rsidP="00C94CBB"/>
    <w:p w14:paraId="1E876EBE" w14:textId="77777777" w:rsidR="0020170B" w:rsidRDefault="0020170B" w:rsidP="00C94CBB"/>
    <w:p w14:paraId="4CB03322" w14:textId="77777777" w:rsidR="0020170B" w:rsidRDefault="0020170B" w:rsidP="00C94CBB"/>
    <w:p w14:paraId="1EA67D77" w14:textId="77777777" w:rsidR="0020170B" w:rsidRDefault="0020170B" w:rsidP="00C94CBB"/>
    <w:p w14:paraId="7427F719" w14:textId="77777777" w:rsidR="0020170B" w:rsidRDefault="0020170B" w:rsidP="00C94CBB"/>
    <w:p w14:paraId="3C3F751D" w14:textId="77777777" w:rsidR="0020170B" w:rsidRDefault="0020170B" w:rsidP="00C94CBB"/>
    <w:p w14:paraId="697CBD43" w14:textId="77777777" w:rsidR="0020170B" w:rsidRDefault="0020170B" w:rsidP="00C94CBB"/>
    <w:p w14:paraId="7175AA79" w14:textId="77777777" w:rsidR="00C94CBB" w:rsidRDefault="00C94CBB" w:rsidP="00C94CBB">
      <w:pPr>
        <w:pStyle w:val="Heading1"/>
        <w:rPr>
          <w:b/>
          <w:u w:val="single"/>
        </w:rPr>
      </w:pPr>
      <w:r w:rsidRPr="005A53F9">
        <w:rPr>
          <w:b/>
          <w:u w:val="single"/>
        </w:rPr>
        <w:lastRenderedPageBreak/>
        <w:t>Design</w:t>
      </w:r>
    </w:p>
    <w:p w14:paraId="4A19DCD1" w14:textId="77777777" w:rsidR="003058B0" w:rsidRPr="003058B0" w:rsidRDefault="003058B0" w:rsidP="003058B0">
      <w:pPr>
        <w:rPr>
          <w:b/>
        </w:rPr>
      </w:pPr>
      <w:r w:rsidRPr="003058B0">
        <w:rPr>
          <w:b/>
        </w:rPr>
        <w:t>I did not have enough time to create a flow chart</w:t>
      </w:r>
    </w:p>
    <w:p w14:paraId="5D391750" w14:textId="77777777" w:rsidR="00C94CBB" w:rsidRDefault="00C94CBB" w:rsidP="00C94CBB">
      <w:pPr>
        <w:pStyle w:val="NoSpacing"/>
      </w:pPr>
      <w:r>
        <w:t xml:space="preserve">TestRectangle2.java creates the object </w:t>
      </w:r>
      <w:proofErr w:type="spellStart"/>
      <w:r>
        <w:t>myRectangleX</w:t>
      </w:r>
      <w:proofErr w:type="spellEnd"/>
      <w:r>
        <w:t xml:space="preserve"> and sets the A, B, C, D </w:t>
      </w:r>
      <w:proofErr w:type="spellStart"/>
      <w:r>
        <w:t>cooridinates</w:t>
      </w:r>
      <w:proofErr w:type="spellEnd"/>
    </w:p>
    <w:p w14:paraId="72404CA6" w14:textId="77777777" w:rsidR="0020170B" w:rsidRDefault="0020170B" w:rsidP="0020170B">
      <w:pPr>
        <w:pStyle w:val="NoSpacing"/>
      </w:pPr>
    </w:p>
    <w:p w14:paraId="27C96E6C" w14:textId="77777777" w:rsidR="0020170B" w:rsidRDefault="0020170B" w:rsidP="0020170B">
      <w:pPr>
        <w:pStyle w:val="NoSpacing"/>
      </w:pPr>
      <w:r>
        <w:t>We verify that each of these is in the first quadrant by ensuring both X and Y variables are above 0.0</w:t>
      </w:r>
    </w:p>
    <w:p w14:paraId="759DF149" w14:textId="77777777" w:rsidR="0020170B" w:rsidRDefault="0020170B" w:rsidP="0020170B">
      <w:pPr>
        <w:pStyle w:val="NoSpacing"/>
      </w:pPr>
      <w:r>
        <w:t>We verify no single x- or y-coordinate larger than 20.0.</w:t>
      </w:r>
    </w:p>
    <w:p w14:paraId="473E655F" w14:textId="77777777" w:rsidR="0020170B" w:rsidRDefault="0020170B" w:rsidP="0020170B">
      <w:pPr>
        <w:pStyle w:val="NoSpacing"/>
      </w:pPr>
      <w:r>
        <w:t>IF not throw illegal exception argument</w:t>
      </w:r>
    </w:p>
    <w:p w14:paraId="3FC3BE0F" w14:textId="77777777" w:rsidR="0020170B" w:rsidRDefault="0020170B" w:rsidP="0020170B">
      <w:pPr>
        <w:pStyle w:val="NoSpacing"/>
      </w:pPr>
    </w:p>
    <w:p w14:paraId="535F2967" w14:textId="77777777" w:rsidR="0020170B" w:rsidRDefault="0020170B" w:rsidP="0020170B">
      <w:pPr>
        <w:pStyle w:val="NoSpacing"/>
      </w:pPr>
      <w:r>
        <w:t xml:space="preserve">Set the eight coordinates </w:t>
      </w:r>
    </w:p>
    <w:p w14:paraId="04C43A19" w14:textId="77777777" w:rsidR="0020170B" w:rsidRDefault="0020170B" w:rsidP="0020170B">
      <w:pPr>
        <w:pStyle w:val="NoSpacing"/>
      </w:pPr>
    </w:p>
    <w:p w14:paraId="76F59736" w14:textId="77777777" w:rsidR="0020170B" w:rsidRDefault="0020170B" w:rsidP="0020170B">
      <w:pPr>
        <w:pStyle w:val="NoSpacing"/>
      </w:pPr>
      <w:r>
        <w:t>Calculate the slope of all four lines AB, BC, CD, DA.</w:t>
      </w:r>
    </w:p>
    <w:p w14:paraId="46B6F36B" w14:textId="77777777" w:rsidR="0020170B" w:rsidRDefault="0020170B" w:rsidP="0020170B">
      <w:pPr>
        <w:pStyle w:val="NoSpacing"/>
      </w:pPr>
    </w:p>
    <w:p w14:paraId="73A53300" w14:textId="77777777" w:rsidR="0020170B" w:rsidRDefault="0020170B" w:rsidP="0020170B">
      <w:pPr>
        <w:pStyle w:val="NoSpacing"/>
      </w:pPr>
      <w:r w:rsidRPr="004E0C35">
        <w:t>Verify if Slope of line AB is equal to Slope of line CD</w:t>
      </w:r>
    </w:p>
    <w:p w14:paraId="23A26CC1" w14:textId="77777777" w:rsidR="0020170B" w:rsidRDefault="0020170B" w:rsidP="0020170B">
      <w:pPr>
        <w:pStyle w:val="NoSpacing"/>
      </w:pPr>
      <w:r w:rsidRPr="004E0C35">
        <w:t xml:space="preserve">Verify if Slope of line </w:t>
      </w:r>
      <w:r>
        <w:t>BC</w:t>
      </w:r>
      <w:r w:rsidRPr="004E0C35">
        <w:t xml:space="preserve"> is equal to Slope of line </w:t>
      </w:r>
      <w:r>
        <w:t>DA</w:t>
      </w:r>
    </w:p>
    <w:p w14:paraId="2932F55E" w14:textId="77777777" w:rsidR="0020170B" w:rsidRDefault="0020170B" w:rsidP="0020170B">
      <w:pPr>
        <w:pStyle w:val="NoSpacing"/>
      </w:pPr>
    </w:p>
    <w:p w14:paraId="22FBD50B" w14:textId="77777777" w:rsidR="0020170B" w:rsidRDefault="0020170B" w:rsidP="0020170B">
      <w:pPr>
        <w:pStyle w:val="NoSpacing"/>
      </w:pPr>
      <w:r w:rsidRPr="004E0C35">
        <w:t>Verify if the shape is a parallelogram by checking that both sets of opposite slopes are equal</w:t>
      </w:r>
    </w:p>
    <w:p w14:paraId="3228BBD2" w14:textId="77777777" w:rsidR="0020170B" w:rsidRDefault="0020170B" w:rsidP="0020170B">
      <w:pPr>
        <w:pStyle w:val="NoSpacing"/>
      </w:pPr>
    </w:p>
    <w:p w14:paraId="5FBA434D" w14:textId="77777777" w:rsidR="0020170B" w:rsidRDefault="0020170B" w:rsidP="0020170B">
      <w:pPr>
        <w:pStyle w:val="NoSpacing"/>
      </w:pPr>
      <w:r>
        <w:t>V</w:t>
      </w:r>
      <w:r w:rsidRPr="004E0C35">
        <w:t>erify that AB is perpendicular to BC</w:t>
      </w:r>
      <w:r>
        <w:t xml:space="preserve"> and therefore a Right Angle</w:t>
      </w:r>
    </w:p>
    <w:p w14:paraId="07B4BCEA" w14:textId="77777777" w:rsidR="0020170B" w:rsidRDefault="0020170B" w:rsidP="0020170B">
      <w:pPr>
        <w:pStyle w:val="NoSpacing"/>
      </w:pPr>
    </w:p>
    <w:p w14:paraId="3BC00B9D" w14:textId="77777777" w:rsidR="00C94CBB" w:rsidRDefault="009F1B24" w:rsidP="00C94CBB">
      <w:pPr>
        <w:pStyle w:val="NoSpacing"/>
      </w:pPr>
      <w:r>
        <w:t>Get returns for all variables</w:t>
      </w:r>
    </w:p>
    <w:p w14:paraId="518A5F20" w14:textId="77777777" w:rsidR="00C94CBB" w:rsidRDefault="009F1B24" w:rsidP="009F1B24">
      <w:pPr>
        <w:pStyle w:val="NoSpacing"/>
      </w:pPr>
      <w:r>
        <w:t>EXIT</w:t>
      </w:r>
    </w:p>
    <w:p w14:paraId="44702757" w14:textId="77777777" w:rsidR="00C94CBB" w:rsidRPr="005A53F9" w:rsidRDefault="00C94CBB" w:rsidP="00C94CBB">
      <w:pPr>
        <w:pStyle w:val="Heading1"/>
        <w:rPr>
          <w:b/>
          <w:u w:val="single"/>
        </w:rPr>
      </w:pPr>
      <w:r w:rsidRPr="005A53F9">
        <w:rPr>
          <w:b/>
          <w:u w:val="single"/>
        </w:rPr>
        <w:t>Testing</w:t>
      </w:r>
    </w:p>
    <w:p w14:paraId="1DA210D8" w14:textId="77777777" w:rsidR="00C94CBB" w:rsidRDefault="00C94CBB" w:rsidP="00C94CBB">
      <w:pPr>
        <w:pStyle w:val="NoSpacing"/>
      </w:pPr>
    </w:p>
    <w:tbl>
      <w:tblPr>
        <w:tblStyle w:val="TableGrid"/>
        <w:tblW w:w="0" w:type="auto"/>
        <w:tblLook w:val="04A0" w:firstRow="1" w:lastRow="0" w:firstColumn="1" w:lastColumn="0" w:noHBand="0" w:noVBand="1"/>
      </w:tblPr>
      <w:tblGrid>
        <w:gridCol w:w="440"/>
        <w:gridCol w:w="3103"/>
        <w:gridCol w:w="2691"/>
        <w:gridCol w:w="2782"/>
      </w:tblGrid>
      <w:tr w:rsidR="00C94CBB" w14:paraId="0D89D372" w14:textId="77777777" w:rsidTr="005E36B5">
        <w:tc>
          <w:tcPr>
            <w:tcW w:w="440" w:type="dxa"/>
          </w:tcPr>
          <w:p w14:paraId="6D6CF8F2" w14:textId="77777777" w:rsidR="00C94CBB" w:rsidRPr="008A3128" w:rsidRDefault="00C94CBB" w:rsidP="005E36B5">
            <w:pPr>
              <w:pStyle w:val="NoSpacing"/>
              <w:rPr>
                <w:b/>
              </w:rPr>
            </w:pPr>
            <w:r>
              <w:rPr>
                <w:b/>
              </w:rPr>
              <w:t>#</w:t>
            </w:r>
          </w:p>
        </w:tc>
        <w:tc>
          <w:tcPr>
            <w:tcW w:w="3103" w:type="dxa"/>
          </w:tcPr>
          <w:p w14:paraId="08974AE3" w14:textId="77777777" w:rsidR="00C94CBB" w:rsidRPr="008A3128" w:rsidRDefault="00C94CBB" w:rsidP="005E36B5">
            <w:pPr>
              <w:pStyle w:val="NoSpacing"/>
              <w:rPr>
                <w:b/>
              </w:rPr>
            </w:pPr>
            <w:r w:rsidRPr="008A3128">
              <w:rPr>
                <w:b/>
              </w:rPr>
              <w:t>Test</w:t>
            </w:r>
          </w:p>
        </w:tc>
        <w:tc>
          <w:tcPr>
            <w:tcW w:w="2691" w:type="dxa"/>
          </w:tcPr>
          <w:p w14:paraId="2F209A64" w14:textId="77777777" w:rsidR="00C94CBB" w:rsidRPr="008A3128" w:rsidRDefault="00C94CBB" w:rsidP="005E36B5">
            <w:pPr>
              <w:pStyle w:val="NoSpacing"/>
              <w:rPr>
                <w:b/>
              </w:rPr>
            </w:pPr>
            <w:r>
              <w:rPr>
                <w:b/>
              </w:rPr>
              <w:t>Expected Result</w:t>
            </w:r>
          </w:p>
        </w:tc>
        <w:tc>
          <w:tcPr>
            <w:tcW w:w="2782" w:type="dxa"/>
          </w:tcPr>
          <w:p w14:paraId="10CFC373" w14:textId="77777777" w:rsidR="00C94CBB" w:rsidRPr="008A3128" w:rsidRDefault="00C94CBB" w:rsidP="005E36B5">
            <w:pPr>
              <w:pStyle w:val="NoSpacing"/>
              <w:rPr>
                <w:b/>
              </w:rPr>
            </w:pPr>
            <w:r w:rsidRPr="008A3128">
              <w:rPr>
                <w:b/>
              </w:rPr>
              <w:t>Actual</w:t>
            </w:r>
            <w:r>
              <w:rPr>
                <w:b/>
              </w:rPr>
              <w:t xml:space="preserve"> Result</w:t>
            </w:r>
          </w:p>
        </w:tc>
      </w:tr>
      <w:tr w:rsidR="00C94CBB" w14:paraId="0942A49C" w14:textId="77777777" w:rsidTr="005E36B5">
        <w:tc>
          <w:tcPr>
            <w:tcW w:w="440" w:type="dxa"/>
          </w:tcPr>
          <w:p w14:paraId="7B816685" w14:textId="77777777" w:rsidR="00C94CBB" w:rsidRDefault="00C94CBB" w:rsidP="005E36B5">
            <w:pPr>
              <w:pStyle w:val="NoSpacing"/>
            </w:pPr>
            <w:r>
              <w:t>1</w:t>
            </w:r>
          </w:p>
        </w:tc>
        <w:tc>
          <w:tcPr>
            <w:tcW w:w="3103" w:type="dxa"/>
          </w:tcPr>
          <w:p w14:paraId="2E46FFAB" w14:textId="77777777" w:rsidR="00C94CBB" w:rsidRDefault="00C94CBB" w:rsidP="009F1B24">
            <w:pPr>
              <w:pStyle w:val="NoSpacing"/>
            </w:pPr>
            <w:r>
              <w:t xml:space="preserve">Enter positive </w:t>
            </w:r>
            <w:r w:rsidR="009F1B24">
              <w:t>double</w:t>
            </w:r>
            <w:r>
              <w:t xml:space="preserve"> numbers larger than 20.0 for Length</w:t>
            </w:r>
          </w:p>
        </w:tc>
        <w:tc>
          <w:tcPr>
            <w:tcW w:w="2691" w:type="dxa"/>
          </w:tcPr>
          <w:p w14:paraId="74CB06A1" w14:textId="77777777" w:rsidR="00C94CBB" w:rsidRDefault="00C94CBB" w:rsidP="005E36B5">
            <w:pPr>
              <w:pStyle w:val="NoSpacing"/>
            </w:pPr>
            <w:proofErr w:type="spellStart"/>
            <w:r w:rsidRPr="00C06E8E">
              <w:t>IllegalArgumentException</w:t>
            </w:r>
            <w:proofErr w:type="spellEnd"/>
          </w:p>
        </w:tc>
        <w:tc>
          <w:tcPr>
            <w:tcW w:w="2782" w:type="dxa"/>
          </w:tcPr>
          <w:p w14:paraId="2BCA4194" w14:textId="77777777" w:rsidR="00C94CBB" w:rsidRDefault="00C94CBB" w:rsidP="005E36B5">
            <w:pPr>
              <w:pStyle w:val="NoSpacing"/>
            </w:pPr>
            <w:proofErr w:type="spellStart"/>
            <w:r w:rsidRPr="00C06E8E">
              <w:t>IllegalArgumentException</w:t>
            </w:r>
            <w:proofErr w:type="spellEnd"/>
          </w:p>
        </w:tc>
      </w:tr>
      <w:tr w:rsidR="00C94CBB" w14:paraId="1D4A2C81" w14:textId="77777777" w:rsidTr="005E36B5">
        <w:tc>
          <w:tcPr>
            <w:tcW w:w="440" w:type="dxa"/>
          </w:tcPr>
          <w:p w14:paraId="5CB19FFB" w14:textId="77777777" w:rsidR="00C94CBB" w:rsidRDefault="00C94CBB" w:rsidP="005E36B5">
            <w:pPr>
              <w:pStyle w:val="NoSpacing"/>
            </w:pPr>
            <w:r>
              <w:t>2</w:t>
            </w:r>
          </w:p>
        </w:tc>
        <w:tc>
          <w:tcPr>
            <w:tcW w:w="3103" w:type="dxa"/>
          </w:tcPr>
          <w:p w14:paraId="25533993" w14:textId="77777777" w:rsidR="00C94CBB" w:rsidRDefault="00C94CBB" w:rsidP="009F1B24">
            <w:pPr>
              <w:pStyle w:val="NoSpacing"/>
            </w:pPr>
            <w:r>
              <w:t>Enter negative</w:t>
            </w:r>
            <w:r w:rsidR="009F1B24">
              <w:t xml:space="preserve"> double</w:t>
            </w:r>
            <w:r>
              <w:t xml:space="preserve"> numbers less than 0.0 for Length</w:t>
            </w:r>
          </w:p>
        </w:tc>
        <w:tc>
          <w:tcPr>
            <w:tcW w:w="2691" w:type="dxa"/>
          </w:tcPr>
          <w:p w14:paraId="04D48AA2" w14:textId="77777777" w:rsidR="00C94CBB" w:rsidRDefault="00C94CBB" w:rsidP="005E36B5">
            <w:pPr>
              <w:pStyle w:val="NoSpacing"/>
            </w:pPr>
            <w:proofErr w:type="spellStart"/>
            <w:r w:rsidRPr="00C06E8E">
              <w:t>IllegalArgumentException</w:t>
            </w:r>
            <w:proofErr w:type="spellEnd"/>
          </w:p>
        </w:tc>
        <w:tc>
          <w:tcPr>
            <w:tcW w:w="2782" w:type="dxa"/>
          </w:tcPr>
          <w:p w14:paraId="68D70E3D" w14:textId="77777777" w:rsidR="00C94CBB" w:rsidRDefault="00C94CBB" w:rsidP="005E36B5">
            <w:pPr>
              <w:pStyle w:val="NoSpacing"/>
            </w:pPr>
            <w:proofErr w:type="spellStart"/>
            <w:r w:rsidRPr="00C06E8E">
              <w:t>IllegalArgumentException</w:t>
            </w:r>
            <w:proofErr w:type="spellEnd"/>
          </w:p>
        </w:tc>
      </w:tr>
      <w:tr w:rsidR="00C94CBB" w14:paraId="743FEF8F" w14:textId="77777777" w:rsidTr="005E36B5">
        <w:tc>
          <w:tcPr>
            <w:tcW w:w="440" w:type="dxa"/>
          </w:tcPr>
          <w:p w14:paraId="419A0B62" w14:textId="77777777" w:rsidR="00C94CBB" w:rsidRDefault="00C94CBB" w:rsidP="005E36B5">
            <w:pPr>
              <w:pStyle w:val="NoSpacing"/>
            </w:pPr>
            <w:r>
              <w:t>3</w:t>
            </w:r>
          </w:p>
        </w:tc>
        <w:tc>
          <w:tcPr>
            <w:tcW w:w="3103" w:type="dxa"/>
          </w:tcPr>
          <w:p w14:paraId="4DB3831F" w14:textId="77777777" w:rsidR="00C94CBB" w:rsidRDefault="00C94CBB" w:rsidP="009F1B24">
            <w:pPr>
              <w:pStyle w:val="NoSpacing"/>
            </w:pPr>
            <w:r>
              <w:t xml:space="preserve">Enter positive </w:t>
            </w:r>
            <w:r w:rsidR="009F1B24">
              <w:t>double</w:t>
            </w:r>
            <w:r>
              <w:t xml:space="preserve"> numbers larger than 20.0 for Width</w:t>
            </w:r>
          </w:p>
        </w:tc>
        <w:tc>
          <w:tcPr>
            <w:tcW w:w="2691" w:type="dxa"/>
          </w:tcPr>
          <w:p w14:paraId="7ABA11E7" w14:textId="77777777" w:rsidR="00C94CBB" w:rsidRDefault="00C94CBB" w:rsidP="005E36B5">
            <w:pPr>
              <w:pStyle w:val="NoSpacing"/>
            </w:pPr>
            <w:proofErr w:type="spellStart"/>
            <w:r w:rsidRPr="00C06E8E">
              <w:t>IllegalArgumentException</w:t>
            </w:r>
            <w:proofErr w:type="spellEnd"/>
          </w:p>
        </w:tc>
        <w:tc>
          <w:tcPr>
            <w:tcW w:w="2782" w:type="dxa"/>
          </w:tcPr>
          <w:p w14:paraId="4F4DBC5C" w14:textId="77777777" w:rsidR="00C94CBB" w:rsidRDefault="00C94CBB" w:rsidP="005E36B5">
            <w:pPr>
              <w:pStyle w:val="NoSpacing"/>
            </w:pPr>
            <w:proofErr w:type="spellStart"/>
            <w:r w:rsidRPr="00C06E8E">
              <w:t>IllegalArgumentException</w:t>
            </w:r>
            <w:proofErr w:type="spellEnd"/>
          </w:p>
        </w:tc>
      </w:tr>
      <w:tr w:rsidR="00C94CBB" w14:paraId="3AFD5624" w14:textId="77777777" w:rsidTr="005E36B5">
        <w:tc>
          <w:tcPr>
            <w:tcW w:w="440" w:type="dxa"/>
          </w:tcPr>
          <w:p w14:paraId="53D62E7E" w14:textId="77777777" w:rsidR="00C94CBB" w:rsidRDefault="00C94CBB" w:rsidP="005E36B5">
            <w:pPr>
              <w:pStyle w:val="NoSpacing"/>
            </w:pPr>
            <w:r>
              <w:t>4</w:t>
            </w:r>
          </w:p>
        </w:tc>
        <w:tc>
          <w:tcPr>
            <w:tcW w:w="3103" w:type="dxa"/>
          </w:tcPr>
          <w:p w14:paraId="5AC28731" w14:textId="77777777" w:rsidR="00C94CBB" w:rsidRDefault="00C94CBB" w:rsidP="009F1B24">
            <w:pPr>
              <w:pStyle w:val="NoSpacing"/>
            </w:pPr>
            <w:r>
              <w:t xml:space="preserve">Enter negative </w:t>
            </w:r>
            <w:r w:rsidR="009F1B24">
              <w:t>double</w:t>
            </w:r>
            <w:r>
              <w:t xml:space="preserve"> numbers less than 0.0 for Width</w:t>
            </w:r>
          </w:p>
        </w:tc>
        <w:tc>
          <w:tcPr>
            <w:tcW w:w="2691" w:type="dxa"/>
          </w:tcPr>
          <w:p w14:paraId="73C94075" w14:textId="77777777" w:rsidR="00C94CBB" w:rsidRDefault="00C94CBB" w:rsidP="005E36B5">
            <w:pPr>
              <w:pStyle w:val="NoSpacing"/>
            </w:pPr>
            <w:proofErr w:type="spellStart"/>
            <w:r w:rsidRPr="00C06E8E">
              <w:t>IllegalArgumentException</w:t>
            </w:r>
            <w:proofErr w:type="spellEnd"/>
          </w:p>
        </w:tc>
        <w:tc>
          <w:tcPr>
            <w:tcW w:w="2782" w:type="dxa"/>
          </w:tcPr>
          <w:p w14:paraId="0ABACAA8" w14:textId="77777777" w:rsidR="00C94CBB" w:rsidRDefault="00C94CBB" w:rsidP="005E36B5">
            <w:pPr>
              <w:pStyle w:val="NoSpacing"/>
            </w:pPr>
            <w:proofErr w:type="spellStart"/>
            <w:r w:rsidRPr="00C06E8E">
              <w:t>IllegalArgumentException</w:t>
            </w:r>
            <w:proofErr w:type="spellEnd"/>
          </w:p>
        </w:tc>
      </w:tr>
      <w:tr w:rsidR="00C94CBB" w14:paraId="45AE78D8" w14:textId="77777777" w:rsidTr="005E36B5">
        <w:tc>
          <w:tcPr>
            <w:tcW w:w="440" w:type="dxa"/>
          </w:tcPr>
          <w:p w14:paraId="23DE6504" w14:textId="77777777" w:rsidR="00C94CBB" w:rsidRDefault="00C94CBB" w:rsidP="005E36B5">
            <w:pPr>
              <w:pStyle w:val="NoSpacing"/>
            </w:pPr>
            <w:r>
              <w:t>5</w:t>
            </w:r>
          </w:p>
        </w:tc>
        <w:tc>
          <w:tcPr>
            <w:tcW w:w="3103" w:type="dxa"/>
          </w:tcPr>
          <w:p w14:paraId="25D61E4D" w14:textId="77777777" w:rsidR="00C94CBB" w:rsidRDefault="00C94CBB" w:rsidP="009F1B24">
            <w:pPr>
              <w:pStyle w:val="NoSpacing"/>
            </w:pPr>
            <w:r>
              <w:t xml:space="preserve">Enter </w:t>
            </w:r>
            <w:proofErr w:type="gramStart"/>
            <w:r>
              <w:t xml:space="preserve">non </w:t>
            </w:r>
            <w:r w:rsidR="009F1B24">
              <w:t>double</w:t>
            </w:r>
            <w:proofErr w:type="gramEnd"/>
            <w:r>
              <w:t xml:space="preserve"> numbers for Length</w:t>
            </w:r>
          </w:p>
        </w:tc>
        <w:tc>
          <w:tcPr>
            <w:tcW w:w="2691" w:type="dxa"/>
          </w:tcPr>
          <w:p w14:paraId="22552D44" w14:textId="77777777" w:rsidR="00C94CBB" w:rsidRDefault="00C94CBB" w:rsidP="005E36B5">
            <w:pPr>
              <w:pStyle w:val="NoSpacing"/>
            </w:pPr>
            <w:r>
              <w:t>Compilation Error</w:t>
            </w:r>
          </w:p>
        </w:tc>
        <w:tc>
          <w:tcPr>
            <w:tcW w:w="2782" w:type="dxa"/>
          </w:tcPr>
          <w:p w14:paraId="38B65382" w14:textId="77777777" w:rsidR="00C94CBB" w:rsidRDefault="00C94CBB" w:rsidP="005E36B5">
            <w:pPr>
              <w:pStyle w:val="NoSpacing"/>
            </w:pPr>
            <w:r>
              <w:t>Compilation Error</w:t>
            </w:r>
          </w:p>
        </w:tc>
      </w:tr>
      <w:tr w:rsidR="00C94CBB" w14:paraId="7E620FC3" w14:textId="77777777" w:rsidTr="005E36B5">
        <w:tc>
          <w:tcPr>
            <w:tcW w:w="440" w:type="dxa"/>
          </w:tcPr>
          <w:p w14:paraId="515ECF68" w14:textId="77777777" w:rsidR="00C94CBB" w:rsidRDefault="00C94CBB" w:rsidP="005E36B5">
            <w:pPr>
              <w:pStyle w:val="NoSpacing"/>
            </w:pPr>
            <w:r>
              <w:t>6</w:t>
            </w:r>
          </w:p>
        </w:tc>
        <w:tc>
          <w:tcPr>
            <w:tcW w:w="3103" w:type="dxa"/>
          </w:tcPr>
          <w:p w14:paraId="3D47B9EC" w14:textId="77777777" w:rsidR="00C94CBB" w:rsidRDefault="00C94CBB" w:rsidP="005E36B5">
            <w:pPr>
              <w:pStyle w:val="NoSpacing"/>
            </w:pPr>
            <w:r>
              <w:t>Enter no variables when creating the object</w:t>
            </w:r>
          </w:p>
        </w:tc>
        <w:tc>
          <w:tcPr>
            <w:tcW w:w="2691" w:type="dxa"/>
          </w:tcPr>
          <w:p w14:paraId="03B47738" w14:textId="77777777" w:rsidR="00C94CBB" w:rsidRDefault="00C94CBB" w:rsidP="005E36B5">
            <w:pPr>
              <w:pStyle w:val="NoSpacing"/>
            </w:pPr>
            <w:r>
              <w:t>Uses the default variables</w:t>
            </w:r>
          </w:p>
        </w:tc>
        <w:tc>
          <w:tcPr>
            <w:tcW w:w="2782" w:type="dxa"/>
          </w:tcPr>
          <w:p w14:paraId="3D4E42B6" w14:textId="77777777" w:rsidR="00C94CBB" w:rsidRDefault="00C94CBB" w:rsidP="005E36B5">
            <w:pPr>
              <w:pStyle w:val="NoSpacing"/>
            </w:pPr>
            <w:r>
              <w:t>Uses the default variables</w:t>
            </w:r>
          </w:p>
        </w:tc>
      </w:tr>
      <w:tr w:rsidR="00C94CBB" w14:paraId="5308FDF3" w14:textId="77777777" w:rsidTr="005E36B5">
        <w:tc>
          <w:tcPr>
            <w:tcW w:w="440" w:type="dxa"/>
          </w:tcPr>
          <w:p w14:paraId="1303AF44" w14:textId="77777777" w:rsidR="00C94CBB" w:rsidRDefault="00C94CBB" w:rsidP="005E36B5">
            <w:pPr>
              <w:pStyle w:val="NoSpacing"/>
            </w:pPr>
            <w:r>
              <w:t>7</w:t>
            </w:r>
          </w:p>
        </w:tc>
        <w:tc>
          <w:tcPr>
            <w:tcW w:w="3103" w:type="dxa"/>
          </w:tcPr>
          <w:p w14:paraId="0F678E43" w14:textId="77777777" w:rsidR="00C94CBB" w:rsidRDefault="00C94CBB" w:rsidP="005E36B5">
            <w:pPr>
              <w:pStyle w:val="NoSpacing"/>
            </w:pPr>
            <w:r>
              <w:t xml:space="preserve">Enter no variable for width when creating the object </w:t>
            </w:r>
          </w:p>
        </w:tc>
        <w:tc>
          <w:tcPr>
            <w:tcW w:w="2691" w:type="dxa"/>
          </w:tcPr>
          <w:p w14:paraId="12C9498E" w14:textId="77777777" w:rsidR="00C94CBB" w:rsidRDefault="00C94CBB" w:rsidP="005E36B5">
            <w:pPr>
              <w:pStyle w:val="NoSpacing"/>
            </w:pPr>
            <w:r>
              <w:t>Uses the default width variable</w:t>
            </w:r>
          </w:p>
        </w:tc>
        <w:tc>
          <w:tcPr>
            <w:tcW w:w="2782" w:type="dxa"/>
          </w:tcPr>
          <w:p w14:paraId="4F177C51" w14:textId="77777777" w:rsidR="00C94CBB" w:rsidRDefault="00C94CBB" w:rsidP="005E36B5">
            <w:pPr>
              <w:pStyle w:val="NoSpacing"/>
            </w:pPr>
            <w:r>
              <w:t>Uses the default width variable</w:t>
            </w:r>
          </w:p>
        </w:tc>
      </w:tr>
      <w:tr w:rsidR="00C94CBB" w14:paraId="3B6E0216" w14:textId="77777777" w:rsidTr="005E36B5">
        <w:tc>
          <w:tcPr>
            <w:tcW w:w="440" w:type="dxa"/>
          </w:tcPr>
          <w:p w14:paraId="1B033AE8" w14:textId="77777777" w:rsidR="00C94CBB" w:rsidRDefault="00C94CBB" w:rsidP="005E36B5">
            <w:pPr>
              <w:pStyle w:val="NoSpacing"/>
            </w:pPr>
            <w:r>
              <w:t>8</w:t>
            </w:r>
          </w:p>
        </w:tc>
        <w:tc>
          <w:tcPr>
            <w:tcW w:w="3103" w:type="dxa"/>
          </w:tcPr>
          <w:p w14:paraId="65F791C6" w14:textId="77777777" w:rsidR="00C94CBB" w:rsidRDefault="00C94CBB" w:rsidP="005E36B5">
            <w:pPr>
              <w:pStyle w:val="NoSpacing"/>
            </w:pPr>
            <w:r>
              <w:t xml:space="preserve">Enter no variable for length when creating the object </w:t>
            </w:r>
          </w:p>
        </w:tc>
        <w:tc>
          <w:tcPr>
            <w:tcW w:w="2691" w:type="dxa"/>
          </w:tcPr>
          <w:p w14:paraId="65A03B4F" w14:textId="77777777" w:rsidR="00C94CBB" w:rsidRDefault="00C94CBB" w:rsidP="005E36B5">
            <w:pPr>
              <w:pStyle w:val="NoSpacing"/>
            </w:pPr>
            <w:r>
              <w:t>Uses the default length variable</w:t>
            </w:r>
          </w:p>
        </w:tc>
        <w:tc>
          <w:tcPr>
            <w:tcW w:w="2782" w:type="dxa"/>
          </w:tcPr>
          <w:p w14:paraId="4F10327F" w14:textId="77777777" w:rsidR="00C94CBB" w:rsidRDefault="00C94CBB" w:rsidP="005E36B5">
            <w:pPr>
              <w:pStyle w:val="NoSpacing"/>
            </w:pPr>
            <w:r>
              <w:t>Uses the default length variable</w:t>
            </w:r>
          </w:p>
        </w:tc>
      </w:tr>
      <w:tr w:rsidR="00C94CBB" w14:paraId="7C3A23CC" w14:textId="77777777" w:rsidTr="005E36B5">
        <w:tc>
          <w:tcPr>
            <w:tcW w:w="440" w:type="dxa"/>
          </w:tcPr>
          <w:p w14:paraId="0652D891" w14:textId="77777777" w:rsidR="00C94CBB" w:rsidRDefault="00C94CBB" w:rsidP="005E36B5">
            <w:pPr>
              <w:pStyle w:val="NoSpacing"/>
            </w:pPr>
            <w:r>
              <w:t>7</w:t>
            </w:r>
          </w:p>
        </w:tc>
        <w:tc>
          <w:tcPr>
            <w:tcW w:w="3103" w:type="dxa"/>
          </w:tcPr>
          <w:p w14:paraId="334AEC99" w14:textId="77777777" w:rsidR="00C94CBB" w:rsidRDefault="00C94CBB" w:rsidP="005E36B5">
            <w:pPr>
              <w:pStyle w:val="NoSpacing"/>
            </w:pPr>
            <w:r>
              <w:t xml:space="preserve">Enter a </w:t>
            </w:r>
            <w:proofErr w:type="gramStart"/>
            <w:r>
              <w:t>letters</w:t>
            </w:r>
            <w:proofErr w:type="gramEnd"/>
            <w:r>
              <w:t xml:space="preserve"> into width/height </w:t>
            </w:r>
          </w:p>
        </w:tc>
        <w:tc>
          <w:tcPr>
            <w:tcW w:w="2691" w:type="dxa"/>
          </w:tcPr>
          <w:p w14:paraId="5C636CB7" w14:textId="77777777" w:rsidR="00C94CBB" w:rsidRDefault="00C94CBB" w:rsidP="005E36B5">
            <w:pPr>
              <w:pStyle w:val="NoSpacing"/>
            </w:pPr>
            <w:r>
              <w:t>Compilation Error</w:t>
            </w:r>
          </w:p>
        </w:tc>
        <w:tc>
          <w:tcPr>
            <w:tcW w:w="2782" w:type="dxa"/>
          </w:tcPr>
          <w:p w14:paraId="6D4E9F17" w14:textId="77777777" w:rsidR="00C94CBB" w:rsidRDefault="00C94CBB" w:rsidP="005E36B5">
            <w:pPr>
              <w:pStyle w:val="NoSpacing"/>
            </w:pPr>
            <w:r>
              <w:t>Compilation Error</w:t>
            </w:r>
          </w:p>
        </w:tc>
      </w:tr>
      <w:tr w:rsidR="00C94CBB" w14:paraId="5EA8B382" w14:textId="77777777" w:rsidTr="005E36B5">
        <w:tc>
          <w:tcPr>
            <w:tcW w:w="440" w:type="dxa"/>
          </w:tcPr>
          <w:p w14:paraId="5D7C3F6B" w14:textId="77777777" w:rsidR="00C94CBB" w:rsidRDefault="00C94CBB" w:rsidP="005E36B5">
            <w:pPr>
              <w:pStyle w:val="NoSpacing"/>
            </w:pPr>
            <w:r>
              <w:t>10</w:t>
            </w:r>
          </w:p>
        </w:tc>
        <w:tc>
          <w:tcPr>
            <w:tcW w:w="3103" w:type="dxa"/>
          </w:tcPr>
          <w:p w14:paraId="0299E4E2" w14:textId="77777777" w:rsidR="00C94CBB" w:rsidRDefault="00C94CBB" w:rsidP="005E36B5">
            <w:pPr>
              <w:pStyle w:val="NoSpacing"/>
            </w:pPr>
            <w:r>
              <w:t xml:space="preserve">Enter symbols as width/height </w:t>
            </w:r>
          </w:p>
        </w:tc>
        <w:tc>
          <w:tcPr>
            <w:tcW w:w="2691" w:type="dxa"/>
          </w:tcPr>
          <w:p w14:paraId="64EE72FD" w14:textId="77777777" w:rsidR="00C94CBB" w:rsidRDefault="00C94CBB" w:rsidP="005E36B5">
            <w:pPr>
              <w:pStyle w:val="NoSpacing"/>
            </w:pPr>
            <w:r>
              <w:t>Compilation Error</w:t>
            </w:r>
          </w:p>
        </w:tc>
        <w:tc>
          <w:tcPr>
            <w:tcW w:w="2782" w:type="dxa"/>
          </w:tcPr>
          <w:p w14:paraId="2ABE394B" w14:textId="77777777" w:rsidR="00C94CBB" w:rsidRDefault="00C94CBB" w:rsidP="005E36B5">
            <w:pPr>
              <w:pStyle w:val="NoSpacing"/>
            </w:pPr>
            <w:r>
              <w:t>Compilation Error</w:t>
            </w:r>
          </w:p>
        </w:tc>
      </w:tr>
      <w:tr w:rsidR="00C94CBB" w14:paraId="7F6F540E" w14:textId="77777777" w:rsidTr="005E36B5">
        <w:tc>
          <w:tcPr>
            <w:tcW w:w="440" w:type="dxa"/>
          </w:tcPr>
          <w:p w14:paraId="08FB6416" w14:textId="77777777" w:rsidR="00C94CBB" w:rsidRDefault="00C94CBB" w:rsidP="005E36B5">
            <w:pPr>
              <w:pStyle w:val="NoSpacing"/>
            </w:pPr>
            <w:r>
              <w:t>11</w:t>
            </w:r>
          </w:p>
        </w:tc>
        <w:tc>
          <w:tcPr>
            <w:tcW w:w="3103" w:type="dxa"/>
          </w:tcPr>
          <w:p w14:paraId="2F3B5C03" w14:textId="77777777" w:rsidR="00C94CBB" w:rsidRDefault="00C94CBB" w:rsidP="009F1B24">
            <w:pPr>
              <w:pStyle w:val="NoSpacing"/>
            </w:pPr>
            <w:r>
              <w:t xml:space="preserve">Enter </w:t>
            </w:r>
            <w:r w:rsidR="009F1B24">
              <w:t>double</w:t>
            </w:r>
            <w:r>
              <w:t xml:space="preserve"> numbers between 0.00 and 20.0 for width/height </w:t>
            </w:r>
          </w:p>
        </w:tc>
        <w:tc>
          <w:tcPr>
            <w:tcW w:w="2691" w:type="dxa"/>
          </w:tcPr>
          <w:p w14:paraId="1345A587" w14:textId="77777777" w:rsidR="00C94CBB" w:rsidRDefault="00C94CBB" w:rsidP="005E36B5">
            <w:pPr>
              <w:pStyle w:val="NoSpacing"/>
            </w:pPr>
            <w:r>
              <w:t>Accept numbers and show result output</w:t>
            </w:r>
          </w:p>
        </w:tc>
        <w:tc>
          <w:tcPr>
            <w:tcW w:w="2782" w:type="dxa"/>
          </w:tcPr>
          <w:p w14:paraId="71EBD5A0" w14:textId="77777777" w:rsidR="00C94CBB" w:rsidRDefault="00C94CBB" w:rsidP="005E36B5">
            <w:pPr>
              <w:pStyle w:val="NoSpacing"/>
            </w:pPr>
            <w:r>
              <w:t>Accept numbers and show result output</w:t>
            </w:r>
          </w:p>
        </w:tc>
      </w:tr>
      <w:tr w:rsidR="00E974A5" w14:paraId="15B240AE" w14:textId="77777777" w:rsidTr="005E36B5">
        <w:tc>
          <w:tcPr>
            <w:tcW w:w="440" w:type="dxa"/>
          </w:tcPr>
          <w:p w14:paraId="6CF8A3E1" w14:textId="77777777" w:rsidR="00E974A5" w:rsidRDefault="00E974A5" w:rsidP="00E974A5">
            <w:pPr>
              <w:pStyle w:val="NoSpacing"/>
            </w:pPr>
            <w:r>
              <w:t>15</w:t>
            </w:r>
          </w:p>
        </w:tc>
        <w:tc>
          <w:tcPr>
            <w:tcW w:w="3103" w:type="dxa"/>
          </w:tcPr>
          <w:p w14:paraId="19B3E640" w14:textId="77777777" w:rsidR="00E974A5" w:rsidRDefault="00E974A5" w:rsidP="00E974A5">
            <w:pPr>
              <w:pStyle w:val="NoSpacing"/>
            </w:pPr>
            <w:r>
              <w:t>Check shape is a rectangle</w:t>
            </w:r>
          </w:p>
        </w:tc>
        <w:tc>
          <w:tcPr>
            <w:tcW w:w="2691" w:type="dxa"/>
          </w:tcPr>
          <w:p w14:paraId="2594F44D" w14:textId="77777777" w:rsidR="00E974A5" w:rsidRDefault="00E974A5" w:rsidP="00E974A5">
            <w:pPr>
              <w:pStyle w:val="NoSpacing"/>
            </w:pPr>
            <w:r>
              <w:t>Rectangle is correct</w:t>
            </w:r>
          </w:p>
        </w:tc>
        <w:tc>
          <w:tcPr>
            <w:tcW w:w="2782" w:type="dxa"/>
          </w:tcPr>
          <w:p w14:paraId="5E6CF9A6" w14:textId="77777777" w:rsidR="00E974A5" w:rsidRDefault="00E974A5" w:rsidP="00E974A5">
            <w:pPr>
              <w:pStyle w:val="NoSpacing"/>
            </w:pPr>
            <w:r>
              <w:t>Rectangle is correct</w:t>
            </w:r>
          </w:p>
        </w:tc>
      </w:tr>
      <w:tr w:rsidR="00E974A5" w14:paraId="59D65841" w14:textId="77777777" w:rsidTr="005E36B5">
        <w:tc>
          <w:tcPr>
            <w:tcW w:w="440" w:type="dxa"/>
          </w:tcPr>
          <w:p w14:paraId="726811D9" w14:textId="77777777" w:rsidR="00E974A5" w:rsidRDefault="00E974A5" w:rsidP="00E974A5">
            <w:pPr>
              <w:pStyle w:val="NoSpacing"/>
            </w:pPr>
            <w:r>
              <w:t>16</w:t>
            </w:r>
          </w:p>
        </w:tc>
        <w:tc>
          <w:tcPr>
            <w:tcW w:w="3103" w:type="dxa"/>
          </w:tcPr>
          <w:p w14:paraId="1D81AC58" w14:textId="77777777" w:rsidR="00E974A5" w:rsidRDefault="00E974A5" w:rsidP="00E974A5">
            <w:pPr>
              <w:pStyle w:val="NoSpacing"/>
            </w:pPr>
            <w:r>
              <w:t>Check shape is not a rectangle</w:t>
            </w:r>
          </w:p>
        </w:tc>
        <w:tc>
          <w:tcPr>
            <w:tcW w:w="2691" w:type="dxa"/>
          </w:tcPr>
          <w:p w14:paraId="12BD5ED9" w14:textId="77777777" w:rsidR="00E974A5" w:rsidRDefault="00E974A5" w:rsidP="00E974A5">
            <w:pPr>
              <w:pStyle w:val="NoSpacing"/>
            </w:pPr>
            <w:r>
              <w:t>Not a Rectangle is correct</w:t>
            </w:r>
          </w:p>
        </w:tc>
        <w:tc>
          <w:tcPr>
            <w:tcW w:w="2782" w:type="dxa"/>
          </w:tcPr>
          <w:p w14:paraId="05EC6B20" w14:textId="77777777" w:rsidR="00E974A5" w:rsidRDefault="00E974A5" w:rsidP="00E974A5">
            <w:pPr>
              <w:pStyle w:val="NoSpacing"/>
            </w:pPr>
            <w:r>
              <w:t>Not a Rectangle is correct</w:t>
            </w:r>
          </w:p>
        </w:tc>
      </w:tr>
      <w:tr w:rsidR="00E974A5" w14:paraId="766FC85F" w14:textId="77777777" w:rsidTr="005E36B5">
        <w:tc>
          <w:tcPr>
            <w:tcW w:w="440" w:type="dxa"/>
          </w:tcPr>
          <w:p w14:paraId="0F04A735" w14:textId="77777777" w:rsidR="00E974A5" w:rsidRDefault="00E974A5" w:rsidP="00E974A5">
            <w:pPr>
              <w:pStyle w:val="NoSpacing"/>
            </w:pPr>
            <w:r>
              <w:t>17</w:t>
            </w:r>
          </w:p>
        </w:tc>
        <w:tc>
          <w:tcPr>
            <w:tcW w:w="3103" w:type="dxa"/>
          </w:tcPr>
          <w:p w14:paraId="408F5DD1" w14:textId="77777777" w:rsidR="00E974A5" w:rsidRDefault="00E974A5" w:rsidP="00E974A5">
            <w:pPr>
              <w:pStyle w:val="NoSpacing"/>
            </w:pPr>
            <w:r>
              <w:t>Programme closes at end</w:t>
            </w:r>
          </w:p>
        </w:tc>
        <w:tc>
          <w:tcPr>
            <w:tcW w:w="2691" w:type="dxa"/>
          </w:tcPr>
          <w:p w14:paraId="570EF24B" w14:textId="77777777" w:rsidR="00E974A5" w:rsidRDefault="00E974A5" w:rsidP="00E974A5">
            <w:pPr>
              <w:pStyle w:val="NoSpacing"/>
            </w:pPr>
            <w:r>
              <w:t>Programme closes at end</w:t>
            </w:r>
          </w:p>
        </w:tc>
        <w:tc>
          <w:tcPr>
            <w:tcW w:w="2782" w:type="dxa"/>
          </w:tcPr>
          <w:p w14:paraId="7371F924" w14:textId="77777777" w:rsidR="00E974A5" w:rsidRDefault="00E974A5" w:rsidP="00E974A5">
            <w:pPr>
              <w:pStyle w:val="NoSpacing"/>
            </w:pPr>
            <w:r>
              <w:t>Programme closes at end</w:t>
            </w:r>
          </w:p>
        </w:tc>
      </w:tr>
    </w:tbl>
    <w:p w14:paraId="3966CCBD" w14:textId="77777777" w:rsidR="00C94CBB" w:rsidRPr="005A53F9" w:rsidRDefault="00C94CBB" w:rsidP="00C94CBB">
      <w:pPr>
        <w:pStyle w:val="Heading1"/>
        <w:rPr>
          <w:b/>
          <w:u w:val="single"/>
        </w:rPr>
      </w:pPr>
      <w:r>
        <w:rPr>
          <w:b/>
          <w:u w:val="single"/>
        </w:rPr>
        <w:lastRenderedPageBreak/>
        <w:t xml:space="preserve">Source </w:t>
      </w:r>
      <w:r w:rsidRPr="005A53F9">
        <w:rPr>
          <w:b/>
          <w:u w:val="single"/>
        </w:rPr>
        <w:t>Code</w:t>
      </w:r>
      <w:r>
        <w:rPr>
          <w:b/>
          <w:u w:val="single"/>
        </w:rPr>
        <w:t xml:space="preserve"> – Rectangle</w:t>
      </w:r>
      <w:r w:rsidR="0020170B">
        <w:rPr>
          <w:b/>
          <w:u w:val="single"/>
        </w:rPr>
        <w:t>2</w:t>
      </w:r>
      <w:r>
        <w:rPr>
          <w:b/>
          <w:u w:val="single"/>
        </w:rPr>
        <w:t>.java</w:t>
      </w:r>
    </w:p>
    <w:tbl>
      <w:tblPr>
        <w:tblStyle w:val="TableGrid"/>
        <w:tblW w:w="0" w:type="auto"/>
        <w:tblLook w:val="04A0" w:firstRow="1" w:lastRow="0" w:firstColumn="1" w:lastColumn="0" w:noHBand="0" w:noVBand="1"/>
      </w:tblPr>
      <w:tblGrid>
        <w:gridCol w:w="9016"/>
      </w:tblGrid>
      <w:tr w:rsidR="00C94CBB" w14:paraId="7A5BC34A" w14:textId="77777777" w:rsidTr="005E36B5">
        <w:tc>
          <w:tcPr>
            <w:tcW w:w="9016" w:type="dxa"/>
          </w:tcPr>
          <w:p w14:paraId="37C93B9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McMahonMichael_Wk2_Q2_MCT619</w:t>
            </w:r>
          </w:p>
          <w:p w14:paraId="3E00BE6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 a more sophisticated Rectangle class than the one you created above. This class stores only the </w:t>
            </w:r>
          </w:p>
          <w:p w14:paraId="3D95D42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Cartesian coordinates of the four corners of the rectangle. The constructor calls a set method that </w:t>
            </w:r>
          </w:p>
          <w:p w14:paraId="37F9C33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accepts four sets of coordinates and verifies that each of these is in the first quadrant with no single </w:t>
            </w:r>
          </w:p>
          <w:p w14:paraId="03C34BB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x- or y-coordinate larger than 20.0. The set method also verifies that the supplied coordinates specify </w:t>
            </w:r>
          </w:p>
          <w:p w14:paraId="763D1F9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 </w:t>
            </w:r>
            <w:proofErr w:type="gramStart"/>
            <w:r>
              <w:rPr>
                <w:rFonts w:ascii="Consolas" w:hAnsi="Consolas" w:cs="Consolas"/>
                <w:color w:val="3F7F5F"/>
                <w:sz w:val="20"/>
                <w:szCs w:val="20"/>
              </w:rPr>
              <w:t>rectangle.*</w:t>
            </w:r>
            <w:proofErr w:type="gramEnd"/>
            <w:r>
              <w:rPr>
                <w:rFonts w:ascii="Consolas" w:hAnsi="Consolas" w:cs="Consolas"/>
                <w:color w:val="3F7F5F"/>
                <w:sz w:val="20"/>
                <w:szCs w:val="20"/>
              </w:rPr>
              <w:t>/</w:t>
            </w:r>
          </w:p>
          <w:p w14:paraId="21F2022E" w14:textId="77777777" w:rsidR="0020170B" w:rsidRDefault="0020170B" w:rsidP="0020170B">
            <w:pPr>
              <w:autoSpaceDE w:val="0"/>
              <w:autoSpaceDN w:val="0"/>
              <w:adjustRightInd w:val="0"/>
              <w:rPr>
                <w:rFonts w:ascii="Consolas" w:hAnsi="Consolas" w:cs="Consolas"/>
                <w:sz w:val="20"/>
                <w:szCs w:val="20"/>
              </w:rPr>
            </w:pPr>
          </w:p>
          <w:p w14:paraId="5C4A713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Rectangle2 {</w:t>
            </w:r>
          </w:p>
          <w:p w14:paraId="2EE5D79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28BC34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x1</w:t>
            </w:r>
            <w:r>
              <w:rPr>
                <w:rFonts w:ascii="Consolas" w:hAnsi="Consolas" w:cs="Consolas"/>
                <w:color w:val="000000"/>
                <w:sz w:val="20"/>
                <w:szCs w:val="20"/>
              </w:rPr>
              <w:t xml:space="preserve">, </w:t>
            </w:r>
            <w:r>
              <w:rPr>
                <w:rFonts w:ascii="Consolas" w:hAnsi="Consolas" w:cs="Consolas"/>
                <w:color w:val="0000C0"/>
                <w:sz w:val="20"/>
                <w:szCs w:val="20"/>
              </w:rPr>
              <w:t>y1</w:t>
            </w:r>
            <w:r>
              <w:rPr>
                <w:rFonts w:ascii="Consolas" w:hAnsi="Consolas" w:cs="Consolas"/>
                <w:color w:val="000000"/>
                <w:sz w:val="20"/>
                <w:szCs w:val="20"/>
              </w:rPr>
              <w:t xml:space="preserve">, </w:t>
            </w:r>
            <w:r>
              <w:rPr>
                <w:rFonts w:ascii="Consolas" w:hAnsi="Consolas" w:cs="Consolas"/>
                <w:color w:val="0000C0"/>
                <w:sz w:val="20"/>
                <w:szCs w:val="20"/>
              </w:rPr>
              <w:t>x2</w:t>
            </w:r>
            <w:r>
              <w:rPr>
                <w:rFonts w:ascii="Consolas" w:hAnsi="Consolas" w:cs="Consolas"/>
                <w:color w:val="000000"/>
                <w:sz w:val="20"/>
                <w:szCs w:val="20"/>
              </w:rPr>
              <w:t xml:space="preserve">, </w:t>
            </w:r>
            <w:r>
              <w:rPr>
                <w:rFonts w:ascii="Consolas" w:hAnsi="Consolas" w:cs="Consolas"/>
                <w:color w:val="0000C0"/>
                <w:sz w:val="20"/>
                <w:szCs w:val="20"/>
              </w:rPr>
              <w:t>y2</w:t>
            </w:r>
            <w:r>
              <w:rPr>
                <w:rFonts w:ascii="Consolas" w:hAnsi="Consolas" w:cs="Consolas"/>
                <w:color w:val="000000"/>
                <w:sz w:val="20"/>
                <w:szCs w:val="20"/>
              </w:rPr>
              <w:t xml:space="preserve">, </w:t>
            </w:r>
            <w:r>
              <w:rPr>
                <w:rFonts w:ascii="Consolas" w:hAnsi="Consolas" w:cs="Consolas"/>
                <w:color w:val="0000C0"/>
                <w:sz w:val="20"/>
                <w:szCs w:val="20"/>
              </w:rPr>
              <w:t>x3</w:t>
            </w:r>
            <w:r>
              <w:rPr>
                <w:rFonts w:ascii="Consolas" w:hAnsi="Consolas" w:cs="Consolas"/>
                <w:color w:val="000000"/>
                <w:sz w:val="20"/>
                <w:szCs w:val="20"/>
              </w:rPr>
              <w:t xml:space="preserve">, </w:t>
            </w:r>
            <w:r>
              <w:rPr>
                <w:rFonts w:ascii="Consolas" w:hAnsi="Consolas" w:cs="Consolas"/>
                <w:color w:val="0000C0"/>
                <w:sz w:val="20"/>
                <w:szCs w:val="20"/>
              </w:rPr>
              <w:t>y3</w:t>
            </w:r>
            <w:r>
              <w:rPr>
                <w:rFonts w:ascii="Consolas" w:hAnsi="Consolas" w:cs="Consolas"/>
                <w:color w:val="000000"/>
                <w:sz w:val="20"/>
                <w:szCs w:val="20"/>
              </w:rPr>
              <w:t xml:space="preserve">, </w:t>
            </w:r>
            <w:r>
              <w:rPr>
                <w:rFonts w:ascii="Consolas" w:hAnsi="Consolas" w:cs="Consolas"/>
                <w:color w:val="0000C0"/>
                <w:sz w:val="20"/>
                <w:szCs w:val="20"/>
              </w:rPr>
              <w:t>x4</w:t>
            </w:r>
            <w:r>
              <w:rPr>
                <w:rFonts w:ascii="Consolas" w:hAnsi="Consolas" w:cs="Consolas"/>
                <w:color w:val="000000"/>
                <w:sz w:val="20"/>
                <w:szCs w:val="20"/>
              </w:rPr>
              <w:t xml:space="preserve">, </w:t>
            </w:r>
            <w:r>
              <w:rPr>
                <w:rFonts w:ascii="Consolas" w:hAnsi="Consolas" w:cs="Consolas"/>
                <w:color w:val="0000C0"/>
                <w:sz w:val="20"/>
                <w:szCs w:val="20"/>
              </w:rPr>
              <w:t>y4</w:t>
            </w:r>
            <w:r>
              <w:rPr>
                <w:rFonts w:ascii="Consolas" w:hAnsi="Consolas" w:cs="Consolas"/>
                <w:color w:val="000000"/>
                <w:sz w:val="20"/>
                <w:szCs w:val="20"/>
              </w:rPr>
              <w:t xml:space="preserve">; </w:t>
            </w:r>
            <w:r>
              <w:rPr>
                <w:rFonts w:ascii="Consolas" w:hAnsi="Consolas" w:cs="Consolas"/>
                <w:color w:val="3F7F5F"/>
                <w:sz w:val="20"/>
                <w:szCs w:val="20"/>
              </w:rPr>
              <w:t>// The coordinates A(x</w:t>
            </w:r>
            <w:proofErr w:type="gramStart"/>
            <w:r>
              <w:rPr>
                <w:rFonts w:ascii="Consolas" w:hAnsi="Consolas" w:cs="Consolas"/>
                <w:color w:val="3F7F5F"/>
                <w:sz w:val="20"/>
                <w:szCs w:val="20"/>
              </w:rPr>
              <w:t>1,y</w:t>
            </w:r>
            <w:proofErr w:type="gramEnd"/>
            <w:r>
              <w:rPr>
                <w:rFonts w:ascii="Consolas" w:hAnsi="Consolas" w:cs="Consolas"/>
                <w:color w:val="3F7F5F"/>
                <w:sz w:val="20"/>
                <w:szCs w:val="20"/>
              </w:rPr>
              <w:t>1), B(x2,y2), C(x3,y3), D(x4,y4)</w:t>
            </w:r>
          </w:p>
          <w:p w14:paraId="06D00A7D" w14:textId="77777777" w:rsidR="0020170B" w:rsidRDefault="0020170B" w:rsidP="0020170B">
            <w:pPr>
              <w:autoSpaceDE w:val="0"/>
              <w:autoSpaceDN w:val="0"/>
              <w:adjustRightInd w:val="0"/>
              <w:rPr>
                <w:rFonts w:ascii="Consolas" w:hAnsi="Consolas" w:cs="Consolas"/>
                <w:sz w:val="20"/>
                <w:szCs w:val="20"/>
              </w:rPr>
            </w:pPr>
            <w:commentRangeStart w:id="34"/>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C0"/>
                <w:sz w:val="20"/>
                <w:szCs w:val="20"/>
              </w:rPr>
              <w:t>slopeAB</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slopeBC</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slopeCD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slopeDA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Slope of lines between points of the rectangle</w:t>
            </w:r>
          </w:p>
          <w:p w14:paraId="762F02A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isParallel_AB_CD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isParallel_BC_DA</w:t>
            </w:r>
            <w:proofErr w:type="spellEnd"/>
            <w:r>
              <w:rPr>
                <w:rFonts w:ascii="Consolas" w:hAnsi="Consolas" w:cs="Consolas"/>
                <w:color w:val="000000"/>
                <w:sz w:val="20"/>
                <w:szCs w:val="20"/>
              </w:rPr>
              <w:t xml:space="preserve">; </w:t>
            </w:r>
            <w:r>
              <w:rPr>
                <w:rFonts w:ascii="Consolas" w:hAnsi="Consolas" w:cs="Consolas"/>
                <w:color w:val="3F7F5F"/>
                <w:sz w:val="20"/>
                <w:szCs w:val="20"/>
              </w:rPr>
              <w:t>//are they parallel lines</w:t>
            </w:r>
          </w:p>
          <w:p w14:paraId="04857EB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isParallelogram</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is the shape a Parallelogram</w:t>
            </w:r>
          </w:p>
          <w:p w14:paraId="105ACEE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isRectangle</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is the shape a Rectangle</w:t>
            </w:r>
          </w:p>
          <w:p w14:paraId="06BF618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angle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the angle at the intersection of line AB and BC</w:t>
            </w:r>
          </w:p>
          <w:commentRangeEnd w:id="34"/>
          <w:p w14:paraId="770C94E9" w14:textId="77777777" w:rsidR="0020170B" w:rsidRDefault="00397C4C" w:rsidP="0020170B">
            <w:pPr>
              <w:autoSpaceDE w:val="0"/>
              <w:autoSpaceDN w:val="0"/>
              <w:adjustRightInd w:val="0"/>
              <w:rPr>
                <w:rFonts w:ascii="Consolas" w:hAnsi="Consolas" w:cs="Consolas"/>
                <w:sz w:val="20"/>
                <w:szCs w:val="20"/>
              </w:rPr>
            </w:pPr>
            <w:r>
              <w:rPr>
                <w:rStyle w:val="CommentReference"/>
              </w:rPr>
              <w:commentReference w:id="34"/>
            </w:r>
          </w:p>
          <w:p w14:paraId="38B9A2E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44AC811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//Rectangle default constructor</w:t>
            </w:r>
          </w:p>
          <w:p w14:paraId="28E045A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Rectangle2()</w:t>
            </w:r>
          </w:p>
          <w:p w14:paraId="3EDC5D9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6FF993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setPoints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 4.0, 4.0, 7.0, 6.0, 5.0, 3.0, 2.0); </w:t>
            </w:r>
          </w:p>
          <w:p w14:paraId="36A4A1C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DF12E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CE4156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sidR="000B49A9" w:rsidRPr="000B49A9">
              <w:rPr>
                <w:rFonts w:ascii="Consolas" w:hAnsi="Consolas" w:cs="Consolas"/>
                <w:color w:val="3F7F5F"/>
                <w:sz w:val="20"/>
                <w:szCs w:val="20"/>
              </w:rPr>
              <w:t>Test the points and set point coordinates for the four points</w:t>
            </w:r>
          </w:p>
          <w:p w14:paraId="3517190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setPoints</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y1</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x2</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y2</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x3</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y3</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x4</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y4</w:t>
            </w:r>
            <w:r>
              <w:rPr>
                <w:rFonts w:ascii="Consolas" w:hAnsi="Consolas" w:cs="Consolas"/>
                <w:color w:val="000000"/>
                <w:sz w:val="20"/>
                <w:szCs w:val="20"/>
              </w:rPr>
              <w:t>)</w:t>
            </w:r>
          </w:p>
          <w:p w14:paraId="52288D0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14:paraId="78B7B4D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x1</w:t>
            </w:r>
            <w:r>
              <w:rPr>
                <w:rFonts w:ascii="Consolas" w:hAnsi="Consolas" w:cs="Consolas"/>
                <w:color w:val="000000"/>
                <w:sz w:val="20"/>
                <w:szCs w:val="20"/>
              </w:rPr>
              <w:t xml:space="preserve"> &lt; 00.0 || </w:t>
            </w:r>
            <w:r>
              <w:rPr>
                <w:rFonts w:ascii="Consolas" w:hAnsi="Consolas" w:cs="Consolas"/>
                <w:color w:val="6A3E3E"/>
                <w:sz w:val="20"/>
                <w:szCs w:val="20"/>
              </w:rPr>
              <w:t>x1</w:t>
            </w:r>
            <w:r>
              <w:rPr>
                <w:rFonts w:ascii="Consolas" w:hAnsi="Consolas" w:cs="Consolas"/>
                <w:color w:val="000000"/>
                <w:sz w:val="20"/>
                <w:szCs w:val="20"/>
              </w:rPr>
              <w:t xml:space="preserve"> &gt; 20.0 </w:t>
            </w:r>
          </w:p>
          <w:p w14:paraId="3AA2624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y1</w:t>
            </w:r>
            <w:r>
              <w:rPr>
                <w:rFonts w:ascii="Consolas" w:hAnsi="Consolas" w:cs="Consolas"/>
                <w:color w:val="000000"/>
                <w:sz w:val="20"/>
                <w:szCs w:val="20"/>
              </w:rPr>
              <w:t xml:space="preserve"> &lt; 00.0 || </w:t>
            </w:r>
            <w:r>
              <w:rPr>
                <w:rFonts w:ascii="Consolas" w:hAnsi="Consolas" w:cs="Consolas"/>
                <w:color w:val="6A3E3E"/>
                <w:sz w:val="20"/>
                <w:szCs w:val="20"/>
              </w:rPr>
              <w:t>y1</w:t>
            </w:r>
            <w:r>
              <w:rPr>
                <w:rFonts w:ascii="Consolas" w:hAnsi="Consolas" w:cs="Consolas"/>
                <w:color w:val="000000"/>
                <w:sz w:val="20"/>
                <w:szCs w:val="20"/>
              </w:rPr>
              <w:t xml:space="preserve"> &gt; 20.0</w:t>
            </w:r>
          </w:p>
          <w:p w14:paraId="02A0BEC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x2</w:t>
            </w:r>
            <w:r>
              <w:rPr>
                <w:rFonts w:ascii="Consolas" w:hAnsi="Consolas" w:cs="Consolas"/>
                <w:color w:val="000000"/>
                <w:sz w:val="20"/>
                <w:szCs w:val="20"/>
              </w:rPr>
              <w:t xml:space="preserve"> &lt; 00.0 || </w:t>
            </w:r>
            <w:r>
              <w:rPr>
                <w:rFonts w:ascii="Consolas" w:hAnsi="Consolas" w:cs="Consolas"/>
                <w:color w:val="6A3E3E"/>
                <w:sz w:val="20"/>
                <w:szCs w:val="20"/>
              </w:rPr>
              <w:t>x2</w:t>
            </w:r>
            <w:r>
              <w:rPr>
                <w:rFonts w:ascii="Consolas" w:hAnsi="Consolas" w:cs="Consolas"/>
                <w:color w:val="000000"/>
                <w:sz w:val="20"/>
                <w:szCs w:val="20"/>
              </w:rPr>
              <w:t xml:space="preserve"> &gt; 20.0</w:t>
            </w:r>
          </w:p>
          <w:p w14:paraId="6BC34CE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y2</w:t>
            </w:r>
            <w:r>
              <w:rPr>
                <w:rFonts w:ascii="Consolas" w:hAnsi="Consolas" w:cs="Consolas"/>
                <w:color w:val="000000"/>
                <w:sz w:val="20"/>
                <w:szCs w:val="20"/>
              </w:rPr>
              <w:t xml:space="preserve"> &lt; 00.0 || </w:t>
            </w:r>
            <w:r>
              <w:rPr>
                <w:rFonts w:ascii="Consolas" w:hAnsi="Consolas" w:cs="Consolas"/>
                <w:color w:val="6A3E3E"/>
                <w:sz w:val="20"/>
                <w:szCs w:val="20"/>
              </w:rPr>
              <w:t>y2</w:t>
            </w:r>
            <w:r>
              <w:rPr>
                <w:rFonts w:ascii="Consolas" w:hAnsi="Consolas" w:cs="Consolas"/>
                <w:color w:val="000000"/>
                <w:sz w:val="20"/>
                <w:szCs w:val="20"/>
              </w:rPr>
              <w:t xml:space="preserve"> &gt; 20.0</w:t>
            </w:r>
          </w:p>
          <w:p w14:paraId="3E6A22B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x3</w:t>
            </w:r>
            <w:r>
              <w:rPr>
                <w:rFonts w:ascii="Consolas" w:hAnsi="Consolas" w:cs="Consolas"/>
                <w:color w:val="000000"/>
                <w:sz w:val="20"/>
                <w:szCs w:val="20"/>
              </w:rPr>
              <w:t xml:space="preserve"> &lt; 00.0 || </w:t>
            </w:r>
            <w:r>
              <w:rPr>
                <w:rFonts w:ascii="Consolas" w:hAnsi="Consolas" w:cs="Consolas"/>
                <w:color w:val="6A3E3E"/>
                <w:sz w:val="20"/>
                <w:szCs w:val="20"/>
              </w:rPr>
              <w:t>x3</w:t>
            </w:r>
            <w:r>
              <w:rPr>
                <w:rFonts w:ascii="Consolas" w:hAnsi="Consolas" w:cs="Consolas"/>
                <w:color w:val="000000"/>
                <w:sz w:val="20"/>
                <w:szCs w:val="20"/>
              </w:rPr>
              <w:t xml:space="preserve"> &gt; 20.0</w:t>
            </w:r>
          </w:p>
          <w:p w14:paraId="08C3C84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y3</w:t>
            </w:r>
            <w:r>
              <w:rPr>
                <w:rFonts w:ascii="Consolas" w:hAnsi="Consolas" w:cs="Consolas"/>
                <w:color w:val="000000"/>
                <w:sz w:val="20"/>
                <w:szCs w:val="20"/>
              </w:rPr>
              <w:t xml:space="preserve"> &lt; 00.0 || </w:t>
            </w:r>
            <w:r>
              <w:rPr>
                <w:rFonts w:ascii="Consolas" w:hAnsi="Consolas" w:cs="Consolas"/>
                <w:color w:val="6A3E3E"/>
                <w:sz w:val="20"/>
                <w:szCs w:val="20"/>
              </w:rPr>
              <w:t>y3</w:t>
            </w:r>
            <w:r>
              <w:rPr>
                <w:rFonts w:ascii="Consolas" w:hAnsi="Consolas" w:cs="Consolas"/>
                <w:color w:val="000000"/>
                <w:sz w:val="20"/>
                <w:szCs w:val="20"/>
              </w:rPr>
              <w:t xml:space="preserve"> &gt; 20.0</w:t>
            </w:r>
          </w:p>
          <w:p w14:paraId="59E77C9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x4</w:t>
            </w:r>
            <w:r>
              <w:rPr>
                <w:rFonts w:ascii="Consolas" w:hAnsi="Consolas" w:cs="Consolas"/>
                <w:color w:val="000000"/>
                <w:sz w:val="20"/>
                <w:szCs w:val="20"/>
              </w:rPr>
              <w:t xml:space="preserve"> &lt; 00.0 || </w:t>
            </w:r>
            <w:r>
              <w:rPr>
                <w:rFonts w:ascii="Consolas" w:hAnsi="Consolas" w:cs="Consolas"/>
                <w:color w:val="6A3E3E"/>
                <w:sz w:val="20"/>
                <w:szCs w:val="20"/>
              </w:rPr>
              <w:t>x4</w:t>
            </w:r>
            <w:r>
              <w:rPr>
                <w:rFonts w:ascii="Consolas" w:hAnsi="Consolas" w:cs="Consolas"/>
                <w:color w:val="000000"/>
                <w:sz w:val="20"/>
                <w:szCs w:val="20"/>
              </w:rPr>
              <w:t xml:space="preserve"> &gt; 20.0</w:t>
            </w:r>
          </w:p>
          <w:p w14:paraId="20A4D36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y4</w:t>
            </w:r>
            <w:r>
              <w:rPr>
                <w:rFonts w:ascii="Consolas" w:hAnsi="Consolas" w:cs="Consolas"/>
                <w:color w:val="000000"/>
                <w:sz w:val="20"/>
                <w:szCs w:val="20"/>
              </w:rPr>
              <w:t xml:space="preserve"> &lt; 00.0 || </w:t>
            </w:r>
            <w:r>
              <w:rPr>
                <w:rFonts w:ascii="Consolas" w:hAnsi="Consolas" w:cs="Consolas"/>
                <w:color w:val="6A3E3E"/>
                <w:sz w:val="20"/>
                <w:szCs w:val="20"/>
              </w:rPr>
              <w:t>y4</w:t>
            </w:r>
            <w:r>
              <w:rPr>
                <w:rFonts w:ascii="Consolas" w:hAnsi="Consolas" w:cs="Consolas"/>
                <w:color w:val="000000"/>
                <w:sz w:val="20"/>
                <w:szCs w:val="20"/>
              </w:rPr>
              <w:t xml:space="preserve"> &gt; 20.0)</w:t>
            </w:r>
          </w:p>
          <w:p w14:paraId="6E4DEE2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EB5432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ADEF16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IllegalArgumentException</w:t>
            </w:r>
            <w:proofErr w:type="spellEnd"/>
            <w:r>
              <w:rPr>
                <w:rFonts w:ascii="Consolas" w:hAnsi="Consolas" w:cs="Consolas"/>
                <w:color w:val="000000"/>
                <w:sz w:val="20"/>
                <w:szCs w:val="20"/>
              </w:rPr>
              <w:t>(</w:t>
            </w:r>
            <w:proofErr w:type="gramEnd"/>
            <w:r>
              <w:rPr>
                <w:rFonts w:ascii="Consolas" w:hAnsi="Consolas" w:cs="Consolas"/>
                <w:color w:val="2A00FF"/>
                <w:sz w:val="20"/>
                <w:szCs w:val="20"/>
              </w:rPr>
              <w:t>"The point values must be between 0.0 and 20.0"</w:t>
            </w:r>
            <w:r>
              <w:rPr>
                <w:rFonts w:ascii="Consolas" w:hAnsi="Consolas" w:cs="Consolas"/>
                <w:color w:val="000000"/>
                <w:sz w:val="20"/>
                <w:szCs w:val="20"/>
              </w:rPr>
              <w:t>);</w:t>
            </w:r>
          </w:p>
          <w:p w14:paraId="65E1123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685324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EE6CD9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76B21F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x1</w:t>
            </w:r>
            <w:r>
              <w:rPr>
                <w:rFonts w:ascii="Consolas" w:hAnsi="Consolas" w:cs="Consolas"/>
                <w:color w:val="000000"/>
                <w:sz w:val="20"/>
                <w:szCs w:val="20"/>
              </w:rPr>
              <w:t xml:space="preserve"> = </w:t>
            </w:r>
            <w:r>
              <w:rPr>
                <w:rFonts w:ascii="Consolas" w:hAnsi="Consolas" w:cs="Consolas"/>
                <w:color w:val="6A3E3E"/>
                <w:sz w:val="20"/>
                <w:szCs w:val="20"/>
              </w:rPr>
              <w:t>x1</w:t>
            </w:r>
            <w:r>
              <w:rPr>
                <w:rFonts w:ascii="Consolas" w:hAnsi="Consolas" w:cs="Consolas"/>
                <w:color w:val="000000"/>
                <w:sz w:val="20"/>
                <w:szCs w:val="20"/>
              </w:rPr>
              <w:t xml:space="preserve">; </w:t>
            </w:r>
            <w:r>
              <w:rPr>
                <w:rFonts w:ascii="Consolas" w:hAnsi="Consolas" w:cs="Consolas"/>
                <w:color w:val="3F7F5F"/>
                <w:sz w:val="20"/>
                <w:szCs w:val="20"/>
              </w:rPr>
              <w:t>//set x1 of point A</w:t>
            </w:r>
          </w:p>
          <w:p w14:paraId="24027BA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1</w:t>
            </w:r>
            <w:r>
              <w:rPr>
                <w:rFonts w:ascii="Consolas" w:hAnsi="Consolas" w:cs="Consolas"/>
                <w:color w:val="000000"/>
                <w:sz w:val="20"/>
                <w:szCs w:val="20"/>
              </w:rPr>
              <w:t xml:space="preserve"> = </w:t>
            </w:r>
            <w:r>
              <w:rPr>
                <w:rFonts w:ascii="Consolas" w:hAnsi="Consolas" w:cs="Consolas"/>
                <w:color w:val="6A3E3E"/>
                <w:sz w:val="20"/>
                <w:szCs w:val="20"/>
              </w:rPr>
              <w:t>y1</w:t>
            </w:r>
            <w:r>
              <w:rPr>
                <w:rFonts w:ascii="Consolas" w:hAnsi="Consolas" w:cs="Consolas"/>
                <w:color w:val="000000"/>
                <w:sz w:val="20"/>
                <w:szCs w:val="20"/>
              </w:rPr>
              <w:t xml:space="preserve">; </w:t>
            </w:r>
            <w:r>
              <w:rPr>
                <w:rFonts w:ascii="Consolas" w:hAnsi="Consolas" w:cs="Consolas"/>
                <w:color w:val="3F7F5F"/>
                <w:sz w:val="20"/>
                <w:szCs w:val="20"/>
              </w:rPr>
              <w:t>//set y1 of point A</w:t>
            </w:r>
          </w:p>
          <w:p w14:paraId="0E4DE89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x2</w:t>
            </w:r>
            <w:r>
              <w:rPr>
                <w:rFonts w:ascii="Consolas" w:hAnsi="Consolas" w:cs="Consolas"/>
                <w:color w:val="000000"/>
                <w:sz w:val="20"/>
                <w:szCs w:val="20"/>
              </w:rPr>
              <w:t xml:space="preserve"> = </w:t>
            </w:r>
            <w:r>
              <w:rPr>
                <w:rFonts w:ascii="Consolas" w:hAnsi="Consolas" w:cs="Consolas"/>
                <w:color w:val="6A3E3E"/>
                <w:sz w:val="20"/>
                <w:szCs w:val="20"/>
              </w:rPr>
              <w:t>x2</w:t>
            </w:r>
            <w:r>
              <w:rPr>
                <w:rFonts w:ascii="Consolas" w:hAnsi="Consolas" w:cs="Consolas"/>
                <w:color w:val="000000"/>
                <w:sz w:val="20"/>
                <w:szCs w:val="20"/>
              </w:rPr>
              <w:t xml:space="preserve">; </w:t>
            </w:r>
            <w:r>
              <w:rPr>
                <w:rFonts w:ascii="Consolas" w:hAnsi="Consolas" w:cs="Consolas"/>
                <w:color w:val="3F7F5F"/>
                <w:sz w:val="20"/>
                <w:szCs w:val="20"/>
              </w:rPr>
              <w:t>//set x2 of point B</w:t>
            </w:r>
          </w:p>
          <w:p w14:paraId="5DDFE00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2</w:t>
            </w:r>
            <w:r>
              <w:rPr>
                <w:rFonts w:ascii="Consolas" w:hAnsi="Consolas" w:cs="Consolas"/>
                <w:color w:val="000000"/>
                <w:sz w:val="20"/>
                <w:szCs w:val="20"/>
              </w:rPr>
              <w:t xml:space="preserve"> = </w:t>
            </w:r>
            <w:r>
              <w:rPr>
                <w:rFonts w:ascii="Consolas" w:hAnsi="Consolas" w:cs="Consolas"/>
                <w:color w:val="6A3E3E"/>
                <w:sz w:val="20"/>
                <w:szCs w:val="20"/>
              </w:rPr>
              <w:t>y2</w:t>
            </w:r>
            <w:r>
              <w:rPr>
                <w:rFonts w:ascii="Consolas" w:hAnsi="Consolas" w:cs="Consolas"/>
                <w:color w:val="000000"/>
                <w:sz w:val="20"/>
                <w:szCs w:val="20"/>
              </w:rPr>
              <w:t xml:space="preserve">; </w:t>
            </w:r>
            <w:r>
              <w:rPr>
                <w:rFonts w:ascii="Consolas" w:hAnsi="Consolas" w:cs="Consolas"/>
                <w:color w:val="3F7F5F"/>
                <w:sz w:val="20"/>
                <w:szCs w:val="20"/>
              </w:rPr>
              <w:t>//set y2 of point B</w:t>
            </w:r>
          </w:p>
          <w:p w14:paraId="70A29F8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x3</w:t>
            </w:r>
            <w:r>
              <w:rPr>
                <w:rFonts w:ascii="Consolas" w:hAnsi="Consolas" w:cs="Consolas"/>
                <w:color w:val="000000"/>
                <w:sz w:val="20"/>
                <w:szCs w:val="20"/>
              </w:rPr>
              <w:t xml:space="preserve"> = </w:t>
            </w:r>
            <w:r>
              <w:rPr>
                <w:rFonts w:ascii="Consolas" w:hAnsi="Consolas" w:cs="Consolas"/>
                <w:color w:val="6A3E3E"/>
                <w:sz w:val="20"/>
                <w:szCs w:val="20"/>
              </w:rPr>
              <w:t>x3</w:t>
            </w:r>
            <w:r>
              <w:rPr>
                <w:rFonts w:ascii="Consolas" w:hAnsi="Consolas" w:cs="Consolas"/>
                <w:color w:val="000000"/>
                <w:sz w:val="20"/>
                <w:szCs w:val="20"/>
              </w:rPr>
              <w:t xml:space="preserve">; </w:t>
            </w:r>
            <w:r>
              <w:rPr>
                <w:rFonts w:ascii="Consolas" w:hAnsi="Consolas" w:cs="Consolas"/>
                <w:color w:val="3F7F5F"/>
                <w:sz w:val="20"/>
                <w:szCs w:val="20"/>
              </w:rPr>
              <w:t>//set x3 of point C</w:t>
            </w:r>
          </w:p>
          <w:p w14:paraId="29CF956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3</w:t>
            </w:r>
            <w:r>
              <w:rPr>
                <w:rFonts w:ascii="Consolas" w:hAnsi="Consolas" w:cs="Consolas"/>
                <w:color w:val="000000"/>
                <w:sz w:val="20"/>
                <w:szCs w:val="20"/>
              </w:rPr>
              <w:t xml:space="preserve"> = </w:t>
            </w:r>
            <w:r>
              <w:rPr>
                <w:rFonts w:ascii="Consolas" w:hAnsi="Consolas" w:cs="Consolas"/>
                <w:color w:val="6A3E3E"/>
                <w:sz w:val="20"/>
                <w:szCs w:val="20"/>
              </w:rPr>
              <w:t>y3</w:t>
            </w:r>
            <w:r>
              <w:rPr>
                <w:rFonts w:ascii="Consolas" w:hAnsi="Consolas" w:cs="Consolas"/>
                <w:color w:val="000000"/>
                <w:sz w:val="20"/>
                <w:szCs w:val="20"/>
              </w:rPr>
              <w:t xml:space="preserve">; </w:t>
            </w:r>
            <w:r>
              <w:rPr>
                <w:rFonts w:ascii="Consolas" w:hAnsi="Consolas" w:cs="Consolas"/>
                <w:color w:val="3F7F5F"/>
                <w:sz w:val="20"/>
                <w:szCs w:val="20"/>
              </w:rPr>
              <w:t>//set y3 of point C</w:t>
            </w:r>
          </w:p>
          <w:p w14:paraId="1BA263B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x4</w:t>
            </w:r>
            <w:r>
              <w:rPr>
                <w:rFonts w:ascii="Consolas" w:hAnsi="Consolas" w:cs="Consolas"/>
                <w:color w:val="000000"/>
                <w:sz w:val="20"/>
                <w:szCs w:val="20"/>
              </w:rPr>
              <w:t xml:space="preserve"> = </w:t>
            </w:r>
            <w:r>
              <w:rPr>
                <w:rFonts w:ascii="Consolas" w:hAnsi="Consolas" w:cs="Consolas"/>
                <w:color w:val="6A3E3E"/>
                <w:sz w:val="20"/>
                <w:szCs w:val="20"/>
              </w:rPr>
              <w:t>x4</w:t>
            </w:r>
            <w:r>
              <w:rPr>
                <w:rFonts w:ascii="Consolas" w:hAnsi="Consolas" w:cs="Consolas"/>
                <w:color w:val="000000"/>
                <w:sz w:val="20"/>
                <w:szCs w:val="20"/>
              </w:rPr>
              <w:t xml:space="preserve">; </w:t>
            </w:r>
            <w:r>
              <w:rPr>
                <w:rFonts w:ascii="Consolas" w:hAnsi="Consolas" w:cs="Consolas"/>
                <w:color w:val="3F7F5F"/>
                <w:sz w:val="20"/>
                <w:szCs w:val="20"/>
              </w:rPr>
              <w:t>//set x4 of point D</w:t>
            </w:r>
          </w:p>
          <w:p w14:paraId="3FD7FCC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4</w:t>
            </w:r>
            <w:r>
              <w:rPr>
                <w:rFonts w:ascii="Consolas" w:hAnsi="Consolas" w:cs="Consolas"/>
                <w:color w:val="000000"/>
                <w:sz w:val="20"/>
                <w:szCs w:val="20"/>
              </w:rPr>
              <w:t xml:space="preserve"> = </w:t>
            </w:r>
            <w:r>
              <w:rPr>
                <w:rFonts w:ascii="Consolas" w:hAnsi="Consolas" w:cs="Consolas"/>
                <w:color w:val="6A3E3E"/>
                <w:sz w:val="20"/>
                <w:szCs w:val="20"/>
              </w:rPr>
              <w:t>y4</w:t>
            </w:r>
            <w:r>
              <w:rPr>
                <w:rFonts w:ascii="Consolas" w:hAnsi="Consolas" w:cs="Consolas"/>
                <w:color w:val="000000"/>
                <w:sz w:val="20"/>
                <w:szCs w:val="20"/>
              </w:rPr>
              <w:t xml:space="preserve">; </w:t>
            </w:r>
            <w:r>
              <w:rPr>
                <w:rFonts w:ascii="Consolas" w:hAnsi="Consolas" w:cs="Consolas"/>
                <w:color w:val="3F7F5F"/>
                <w:sz w:val="20"/>
                <w:szCs w:val="20"/>
              </w:rPr>
              <w:t>//set y4 of point D</w:t>
            </w:r>
          </w:p>
          <w:p w14:paraId="5C0A53C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3E186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14:paraId="503ABF9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/*To verify that the supplied coordinates specify a rectangle we need to first show that the shape is a parallelogram. </w:t>
            </w:r>
          </w:p>
          <w:p w14:paraId="78D603E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We will need to verify that both pairs of opposite sides are parallel. To do this we need to calculate the slope of </w:t>
            </w:r>
          </w:p>
          <w:p w14:paraId="4561EB7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each side. If we can show that the slopes of the opposite sides are the same, then the opposite sides are parallel</w:t>
            </w:r>
          </w:p>
          <w:p w14:paraId="5893605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and the shape is indeed a parallelogram*/</w:t>
            </w:r>
          </w:p>
          <w:p w14:paraId="28E3CC3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61E0EF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slope of Line A-B</w:t>
            </w:r>
          </w:p>
          <w:p w14:paraId="0A30909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diff_Y_AB</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1</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y2</w:t>
            </w:r>
            <w:r>
              <w:rPr>
                <w:rFonts w:ascii="Consolas" w:hAnsi="Consolas" w:cs="Consolas"/>
                <w:color w:val="000000"/>
                <w:sz w:val="20"/>
                <w:szCs w:val="20"/>
              </w:rPr>
              <w:t>;</w:t>
            </w:r>
          </w:p>
          <w:p w14:paraId="0427C48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diff_X_AB</w:t>
            </w:r>
            <w:proofErr w:type="spellEnd"/>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x1</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x2</w:t>
            </w:r>
            <w:r>
              <w:rPr>
                <w:rFonts w:ascii="Consolas" w:hAnsi="Consolas" w:cs="Consolas"/>
                <w:color w:val="000000"/>
                <w:sz w:val="20"/>
                <w:szCs w:val="20"/>
              </w:rPr>
              <w:t>;</w:t>
            </w:r>
          </w:p>
          <w:p w14:paraId="04AC2AF2" w14:textId="77777777" w:rsidR="0020170B" w:rsidRDefault="0020170B" w:rsidP="0020170B">
            <w:pPr>
              <w:autoSpaceDE w:val="0"/>
              <w:autoSpaceDN w:val="0"/>
              <w:adjustRightInd w:val="0"/>
              <w:rPr>
                <w:rFonts w:ascii="Consolas" w:hAnsi="Consolas" w:cs="Consolas"/>
                <w:sz w:val="20"/>
                <w:szCs w:val="20"/>
              </w:rPr>
            </w:pPr>
          </w:p>
          <w:p w14:paraId="5BF8319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diff_Y_AB</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5B93907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slopeAB</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xml:space="preserve">0;  </w:t>
            </w:r>
            <w:r>
              <w:rPr>
                <w:rFonts w:ascii="Consolas" w:hAnsi="Consolas" w:cs="Consolas"/>
                <w:color w:val="3F7F5F"/>
                <w:sz w:val="20"/>
                <w:szCs w:val="20"/>
              </w:rPr>
              <w:t>/</w:t>
            </w:r>
            <w:proofErr w:type="gramEnd"/>
            <w:r>
              <w:rPr>
                <w:rFonts w:ascii="Consolas" w:hAnsi="Consolas" w:cs="Consolas"/>
                <w:color w:val="3F7F5F"/>
                <w:sz w:val="20"/>
                <w:szCs w:val="20"/>
              </w:rPr>
              <w:t xml:space="preserve">/if slope is infinity so set to zero </w:t>
            </w:r>
          </w:p>
          <w:p w14:paraId="47196BC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547E57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diff_X_AB</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223AE6F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slopeAB</w:t>
            </w:r>
            <w:proofErr w:type="spellEnd"/>
            <w:r>
              <w:rPr>
                <w:rFonts w:ascii="Consolas" w:hAnsi="Consolas" w:cs="Consolas"/>
                <w:color w:val="000000"/>
                <w:sz w:val="20"/>
                <w:szCs w:val="20"/>
              </w:rPr>
              <w:t xml:space="preserve"> = 0; </w:t>
            </w:r>
            <w:r>
              <w:rPr>
                <w:rFonts w:ascii="Consolas" w:hAnsi="Consolas" w:cs="Consolas"/>
                <w:color w:val="3F7F5F"/>
                <w:sz w:val="20"/>
                <w:szCs w:val="20"/>
              </w:rPr>
              <w:t xml:space="preserve">//if slope is infinity so set to zero </w:t>
            </w:r>
          </w:p>
          <w:p w14:paraId="48BB585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637D2F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36A47E9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slopeAB</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diff_Y_AB</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diff_X_AB</w:t>
            </w:r>
            <w:proofErr w:type="spellEnd"/>
            <w:r>
              <w:rPr>
                <w:rFonts w:ascii="Consolas" w:hAnsi="Consolas" w:cs="Consolas"/>
                <w:color w:val="000000"/>
                <w:sz w:val="20"/>
                <w:szCs w:val="20"/>
              </w:rPr>
              <w:t>;</w:t>
            </w:r>
          </w:p>
          <w:p w14:paraId="5F99E15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D66A91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14:paraId="5670983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88C41C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slope of Line B-C</w:t>
            </w:r>
          </w:p>
          <w:p w14:paraId="77C5752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diff_Y_BC</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2</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y3</w:t>
            </w:r>
            <w:r>
              <w:rPr>
                <w:rFonts w:ascii="Consolas" w:hAnsi="Consolas" w:cs="Consolas"/>
                <w:color w:val="000000"/>
                <w:sz w:val="20"/>
                <w:szCs w:val="20"/>
              </w:rPr>
              <w:t>;</w:t>
            </w:r>
          </w:p>
          <w:p w14:paraId="6D2BE93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diff_X_BC</w:t>
            </w:r>
            <w:proofErr w:type="spellEnd"/>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x2</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x3</w:t>
            </w:r>
            <w:r>
              <w:rPr>
                <w:rFonts w:ascii="Consolas" w:hAnsi="Consolas" w:cs="Consolas"/>
                <w:color w:val="000000"/>
                <w:sz w:val="20"/>
                <w:szCs w:val="20"/>
              </w:rPr>
              <w:t>;</w:t>
            </w:r>
          </w:p>
          <w:p w14:paraId="489E44EF" w14:textId="77777777" w:rsidR="0020170B" w:rsidRDefault="0020170B" w:rsidP="0020170B">
            <w:pPr>
              <w:autoSpaceDE w:val="0"/>
              <w:autoSpaceDN w:val="0"/>
              <w:adjustRightInd w:val="0"/>
              <w:rPr>
                <w:rFonts w:ascii="Consolas" w:hAnsi="Consolas" w:cs="Consolas"/>
                <w:sz w:val="20"/>
                <w:szCs w:val="20"/>
              </w:rPr>
            </w:pPr>
          </w:p>
          <w:p w14:paraId="7AC764F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diff_Y_BC</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4E78E69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slopeBC</w:t>
            </w:r>
            <w:proofErr w:type="spellEnd"/>
            <w:r>
              <w:rPr>
                <w:rFonts w:ascii="Consolas" w:hAnsi="Consolas" w:cs="Consolas"/>
                <w:color w:val="000000"/>
                <w:sz w:val="20"/>
                <w:szCs w:val="20"/>
              </w:rPr>
              <w:t xml:space="preserve"> = 0;</w:t>
            </w:r>
          </w:p>
          <w:p w14:paraId="0F32215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134F5B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diff_X_BC</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37C27C4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slopeBC</w:t>
            </w:r>
            <w:proofErr w:type="spellEnd"/>
            <w:r>
              <w:rPr>
                <w:rFonts w:ascii="Consolas" w:hAnsi="Consolas" w:cs="Consolas"/>
                <w:color w:val="000000"/>
                <w:sz w:val="20"/>
                <w:szCs w:val="20"/>
              </w:rPr>
              <w:t xml:space="preserve"> = 0;</w:t>
            </w:r>
          </w:p>
          <w:p w14:paraId="3B2604E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C98228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3372AAB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slopeBC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diff_Y_BC</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diff_X_BC</w:t>
            </w:r>
            <w:proofErr w:type="spellEnd"/>
            <w:r>
              <w:rPr>
                <w:rFonts w:ascii="Consolas" w:hAnsi="Consolas" w:cs="Consolas"/>
                <w:color w:val="000000"/>
                <w:sz w:val="20"/>
                <w:szCs w:val="20"/>
              </w:rPr>
              <w:t>;</w:t>
            </w:r>
          </w:p>
          <w:p w14:paraId="510BA4A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6B8EF7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slope of Line C-D</w:t>
            </w:r>
          </w:p>
          <w:p w14:paraId="3FC77CA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diff_Y_CD</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3</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y4</w:t>
            </w:r>
            <w:r>
              <w:rPr>
                <w:rFonts w:ascii="Consolas" w:hAnsi="Consolas" w:cs="Consolas"/>
                <w:color w:val="000000"/>
                <w:sz w:val="20"/>
                <w:szCs w:val="20"/>
              </w:rPr>
              <w:t>;</w:t>
            </w:r>
          </w:p>
          <w:p w14:paraId="6306C78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diff_X_CD</w:t>
            </w:r>
            <w:proofErr w:type="spellEnd"/>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x3</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x4</w:t>
            </w:r>
            <w:r>
              <w:rPr>
                <w:rFonts w:ascii="Consolas" w:hAnsi="Consolas" w:cs="Consolas"/>
                <w:color w:val="000000"/>
                <w:sz w:val="20"/>
                <w:szCs w:val="20"/>
              </w:rPr>
              <w:t>;</w:t>
            </w:r>
          </w:p>
          <w:p w14:paraId="16212EE2" w14:textId="77777777" w:rsidR="0020170B" w:rsidRDefault="0020170B" w:rsidP="0020170B">
            <w:pPr>
              <w:autoSpaceDE w:val="0"/>
              <w:autoSpaceDN w:val="0"/>
              <w:adjustRightInd w:val="0"/>
              <w:rPr>
                <w:rFonts w:ascii="Consolas" w:hAnsi="Consolas" w:cs="Consolas"/>
                <w:sz w:val="20"/>
                <w:szCs w:val="20"/>
              </w:rPr>
            </w:pPr>
          </w:p>
          <w:p w14:paraId="1210475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diff_Y_CD</w:t>
            </w:r>
            <w:proofErr w:type="spellEnd"/>
            <w:r>
              <w:rPr>
                <w:rFonts w:ascii="Consolas" w:hAnsi="Consolas" w:cs="Consolas"/>
                <w:color w:val="000000"/>
                <w:sz w:val="20"/>
                <w:szCs w:val="20"/>
              </w:rPr>
              <w:t xml:space="preserve"> == 0)</w:t>
            </w:r>
          </w:p>
          <w:p w14:paraId="158E2AD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A0DC66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slopeCD</w:t>
            </w:r>
            <w:proofErr w:type="spellEnd"/>
            <w:r>
              <w:rPr>
                <w:rFonts w:ascii="Consolas" w:hAnsi="Consolas" w:cs="Consolas"/>
                <w:color w:val="000000"/>
                <w:sz w:val="20"/>
                <w:szCs w:val="20"/>
              </w:rPr>
              <w:t xml:space="preserve"> = 0;</w:t>
            </w:r>
          </w:p>
          <w:p w14:paraId="4D8150E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508C46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diff_X_CD</w:t>
            </w:r>
            <w:proofErr w:type="spellEnd"/>
            <w:r>
              <w:rPr>
                <w:rFonts w:ascii="Consolas" w:hAnsi="Consolas" w:cs="Consolas"/>
                <w:color w:val="000000"/>
                <w:sz w:val="20"/>
                <w:szCs w:val="20"/>
              </w:rPr>
              <w:t xml:space="preserve"> == 0)</w:t>
            </w:r>
          </w:p>
          <w:p w14:paraId="6C64204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38054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slopeCD</w:t>
            </w:r>
            <w:proofErr w:type="spellEnd"/>
            <w:r>
              <w:rPr>
                <w:rFonts w:ascii="Consolas" w:hAnsi="Consolas" w:cs="Consolas"/>
                <w:color w:val="000000"/>
                <w:sz w:val="20"/>
                <w:szCs w:val="20"/>
              </w:rPr>
              <w:t xml:space="preserve"> = 0;</w:t>
            </w:r>
          </w:p>
          <w:p w14:paraId="783091B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A5340D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14:paraId="66EC7CC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7AFEE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slopeCD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diff_Y_CD</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diff_X_CD</w:t>
            </w:r>
            <w:proofErr w:type="spellEnd"/>
            <w:r>
              <w:rPr>
                <w:rFonts w:ascii="Consolas" w:hAnsi="Consolas" w:cs="Consolas"/>
                <w:color w:val="000000"/>
                <w:sz w:val="20"/>
                <w:szCs w:val="20"/>
              </w:rPr>
              <w:t>;</w:t>
            </w:r>
          </w:p>
          <w:p w14:paraId="1E9201B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258B7D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//Calculate the slope of Line D-A</w:t>
            </w:r>
          </w:p>
          <w:p w14:paraId="0091EF0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diff_Y_DA</w:t>
            </w:r>
            <w:proofErr w:type="spellEnd"/>
            <w:r>
              <w:rPr>
                <w:rFonts w:ascii="Consolas" w:hAnsi="Consolas" w:cs="Consolas"/>
                <w:color w:val="000000"/>
                <w:sz w:val="20"/>
                <w:szCs w:val="20"/>
              </w:rPr>
              <w:t xml:space="preserve"> =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4</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y1</w:t>
            </w:r>
            <w:r>
              <w:rPr>
                <w:rFonts w:ascii="Consolas" w:hAnsi="Consolas" w:cs="Consolas"/>
                <w:color w:val="000000"/>
                <w:sz w:val="20"/>
                <w:szCs w:val="20"/>
              </w:rPr>
              <w:t>;</w:t>
            </w:r>
          </w:p>
          <w:p w14:paraId="798BA84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6A3E3E"/>
                <w:sz w:val="20"/>
                <w:szCs w:val="20"/>
              </w:rPr>
              <w:t>diff_X_DA</w:t>
            </w:r>
            <w:proofErr w:type="spellEnd"/>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x4</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x1</w:t>
            </w:r>
            <w:r>
              <w:rPr>
                <w:rFonts w:ascii="Consolas" w:hAnsi="Consolas" w:cs="Consolas"/>
                <w:color w:val="000000"/>
                <w:sz w:val="20"/>
                <w:szCs w:val="20"/>
              </w:rPr>
              <w:t>;</w:t>
            </w:r>
          </w:p>
          <w:p w14:paraId="7DC453C2" w14:textId="77777777" w:rsidR="0020170B" w:rsidRDefault="0020170B" w:rsidP="0020170B">
            <w:pPr>
              <w:autoSpaceDE w:val="0"/>
              <w:autoSpaceDN w:val="0"/>
              <w:adjustRightInd w:val="0"/>
              <w:rPr>
                <w:rFonts w:ascii="Consolas" w:hAnsi="Consolas" w:cs="Consolas"/>
                <w:sz w:val="20"/>
                <w:szCs w:val="20"/>
              </w:rPr>
            </w:pPr>
          </w:p>
          <w:p w14:paraId="6FCE314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diff_Y_DA</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5445A87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slopeDA</w:t>
            </w:r>
            <w:proofErr w:type="spellEnd"/>
            <w:r>
              <w:rPr>
                <w:rFonts w:ascii="Consolas" w:hAnsi="Consolas" w:cs="Consolas"/>
                <w:color w:val="000000"/>
                <w:sz w:val="20"/>
                <w:szCs w:val="20"/>
              </w:rPr>
              <w:t xml:space="preserve"> = 0;</w:t>
            </w:r>
          </w:p>
          <w:p w14:paraId="0F5BD8B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w:t>
            </w:r>
          </w:p>
          <w:p w14:paraId="51947F0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diff_X_DA</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0){</w:t>
            </w:r>
            <w:proofErr w:type="gramEnd"/>
          </w:p>
          <w:p w14:paraId="48DAE88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slopeDA</w:t>
            </w:r>
            <w:proofErr w:type="spellEnd"/>
            <w:r>
              <w:rPr>
                <w:rFonts w:ascii="Consolas" w:hAnsi="Consolas" w:cs="Consolas"/>
                <w:color w:val="000000"/>
                <w:sz w:val="20"/>
                <w:szCs w:val="20"/>
              </w:rPr>
              <w:t xml:space="preserve"> = 0;</w:t>
            </w:r>
          </w:p>
          <w:p w14:paraId="1117052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B2D133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4B46F65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slopeDA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diff_Y_DA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diff_X_DA</w:t>
            </w:r>
            <w:proofErr w:type="spellEnd"/>
            <w:r>
              <w:rPr>
                <w:rFonts w:ascii="Consolas" w:hAnsi="Consolas" w:cs="Consolas"/>
                <w:color w:val="000000"/>
                <w:sz w:val="20"/>
                <w:szCs w:val="20"/>
              </w:rPr>
              <w:t>;</w:t>
            </w:r>
          </w:p>
          <w:p w14:paraId="7C65BE9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64CEC1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300ADEC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//Verify if Slope of line AB is equal to Slope of line CD</w:t>
            </w:r>
          </w:p>
          <w:p w14:paraId="2C11C57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slopeAB</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slopeCD</w:t>
            </w:r>
            <w:proofErr w:type="spellEnd"/>
            <w:r>
              <w:rPr>
                <w:rFonts w:ascii="Consolas" w:hAnsi="Consolas" w:cs="Consolas"/>
                <w:color w:val="000000"/>
                <w:sz w:val="20"/>
                <w:szCs w:val="20"/>
              </w:rPr>
              <w:t>){</w:t>
            </w:r>
          </w:p>
          <w:p w14:paraId="40D08CF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isParallel_AB_CD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BBDB94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87A8E5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70B2C75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isParallel_AB_CD</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p>
          <w:p w14:paraId="15962F7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DA8DB5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1F3D8B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//Verify if Slope of line BC is equal to Slope of line DA</w:t>
            </w:r>
          </w:p>
          <w:p w14:paraId="52CE008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slopeBC</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slopeDA</w:t>
            </w:r>
            <w:proofErr w:type="spellEnd"/>
            <w:r>
              <w:rPr>
                <w:rFonts w:ascii="Consolas" w:hAnsi="Consolas" w:cs="Consolas"/>
                <w:color w:val="000000"/>
                <w:sz w:val="20"/>
                <w:szCs w:val="20"/>
              </w:rPr>
              <w:t>){</w:t>
            </w:r>
          </w:p>
          <w:p w14:paraId="43F82F2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isParallel_BC_DA</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23352C9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9FCF67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08875FD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isParallel_BC_DA</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r>
              <w:rPr>
                <w:rFonts w:ascii="Consolas" w:hAnsi="Consolas" w:cs="Consolas"/>
                <w:color w:val="000000"/>
                <w:sz w:val="20"/>
                <w:szCs w:val="20"/>
              </w:rPr>
              <w:tab/>
            </w:r>
          </w:p>
          <w:p w14:paraId="4C74683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8CEC6C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1FAD382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//Verify if the shape is a parallelogram</w:t>
            </w:r>
          </w:p>
          <w:p w14:paraId="53502B4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isParallel</w:t>
            </w:r>
            <w:proofErr w:type="gramEnd"/>
            <w:r>
              <w:rPr>
                <w:rFonts w:ascii="Consolas" w:hAnsi="Consolas" w:cs="Consolas"/>
                <w:color w:val="0000C0"/>
                <w:sz w:val="20"/>
                <w:szCs w:val="20"/>
              </w:rPr>
              <w:t>_AB_CD</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&amp;&amp;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isParallel_BC_DA</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459906F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isParallelogram</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AAD89E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E9017A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48E8D02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isParallelogram</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2686BB5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CCE70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4C7876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/*Now prove that the parallelogram is a rectangle by showing that that one of the angles </w:t>
            </w:r>
          </w:p>
          <w:p w14:paraId="55A34DE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is a right angle We have all of the slopes so we verify that AB is perpendicular to BC </w:t>
            </w:r>
            <w:proofErr w:type="gramStart"/>
            <w:r>
              <w:rPr>
                <w:rFonts w:ascii="Consolas" w:hAnsi="Consolas" w:cs="Consolas"/>
                <w:color w:val="3F7F5F"/>
                <w:sz w:val="20"/>
                <w:szCs w:val="20"/>
              </w:rPr>
              <w:t>because</w:t>
            </w:r>
            <w:proofErr w:type="gramEnd"/>
            <w:r>
              <w:rPr>
                <w:rFonts w:ascii="Consolas" w:hAnsi="Consolas" w:cs="Consolas"/>
                <w:color w:val="3F7F5F"/>
                <w:sz w:val="20"/>
                <w:szCs w:val="20"/>
              </w:rPr>
              <w:t xml:space="preserve"> </w:t>
            </w:r>
          </w:p>
          <w:p w14:paraId="74F10AB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the slopes are negative reciprocals of each other. And if these are perpendicular it would </w:t>
            </w:r>
          </w:p>
          <w:p w14:paraId="5E35AA6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follow that the other angles must also be right angles and be a </w:t>
            </w:r>
            <w:proofErr w:type="gramStart"/>
            <w:r>
              <w:rPr>
                <w:rFonts w:ascii="Consolas" w:hAnsi="Consolas" w:cs="Consolas"/>
                <w:color w:val="3F7F5F"/>
                <w:sz w:val="20"/>
                <w:szCs w:val="20"/>
              </w:rPr>
              <w:t>rectangle.*</w:t>
            </w:r>
            <w:proofErr w:type="gramEnd"/>
            <w:r>
              <w:rPr>
                <w:rFonts w:ascii="Consolas" w:hAnsi="Consolas" w:cs="Consolas"/>
                <w:color w:val="3F7F5F"/>
                <w:sz w:val="20"/>
                <w:szCs w:val="20"/>
              </w:rPr>
              <w:t>/</w:t>
            </w:r>
          </w:p>
          <w:p w14:paraId="4BD6549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slopeAB</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slopeBC</w:t>
            </w:r>
            <w:proofErr w:type="spellEnd"/>
            <w:r>
              <w:rPr>
                <w:rFonts w:ascii="Consolas" w:hAnsi="Consolas" w:cs="Consolas"/>
                <w:color w:val="000000"/>
                <w:sz w:val="20"/>
                <w:szCs w:val="20"/>
              </w:rPr>
              <w:t xml:space="preserve"> == 0){</w:t>
            </w:r>
          </w:p>
          <w:p w14:paraId="7877AFF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isRectangle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22A5AC4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8CE359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else</w:t>
            </w:r>
            <w:r>
              <w:rPr>
                <w:rFonts w:ascii="Consolas" w:hAnsi="Consolas" w:cs="Consolas"/>
                <w:color w:val="000000"/>
                <w:sz w:val="20"/>
                <w:szCs w:val="20"/>
              </w:rPr>
              <w:t>{</w:t>
            </w:r>
            <w:proofErr w:type="gramEnd"/>
          </w:p>
          <w:p w14:paraId="29EBDFD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isRectangle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58F7151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9F1195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657CA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6C54B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FB750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C496D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CDC343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Point A x1 coordinate</w:t>
            </w:r>
          </w:p>
          <w:p w14:paraId="36CAED2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getPointAx1()</w:t>
            </w:r>
          </w:p>
          <w:p w14:paraId="21F9CC1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71741A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x1</w:t>
            </w:r>
            <w:r>
              <w:rPr>
                <w:rFonts w:ascii="Consolas" w:hAnsi="Consolas" w:cs="Consolas"/>
                <w:color w:val="000000"/>
                <w:sz w:val="20"/>
                <w:szCs w:val="20"/>
              </w:rPr>
              <w:t>;</w:t>
            </w:r>
          </w:p>
          <w:p w14:paraId="223F9A5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D0FAA5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064C5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Point A y1 coordinate</w:t>
            </w:r>
          </w:p>
          <w:p w14:paraId="55AC120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getPointAy1()</w:t>
            </w:r>
          </w:p>
          <w:p w14:paraId="453B8D2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8A1D98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1</w:t>
            </w:r>
            <w:r>
              <w:rPr>
                <w:rFonts w:ascii="Consolas" w:hAnsi="Consolas" w:cs="Consolas"/>
                <w:color w:val="000000"/>
                <w:sz w:val="20"/>
                <w:szCs w:val="20"/>
              </w:rPr>
              <w:t>;</w:t>
            </w:r>
          </w:p>
          <w:p w14:paraId="1422957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CBC68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D8BDE8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Point B x2 coordinate</w:t>
            </w:r>
          </w:p>
          <w:p w14:paraId="59E5487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getPointBx2()</w:t>
            </w:r>
          </w:p>
          <w:p w14:paraId="4C1B0D5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DBE7A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x2</w:t>
            </w:r>
            <w:r>
              <w:rPr>
                <w:rFonts w:ascii="Consolas" w:hAnsi="Consolas" w:cs="Consolas"/>
                <w:color w:val="000000"/>
                <w:sz w:val="20"/>
                <w:szCs w:val="20"/>
              </w:rPr>
              <w:t>;</w:t>
            </w:r>
          </w:p>
          <w:p w14:paraId="4353913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7F7D69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9F0E56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Point B y2 coordinate</w:t>
            </w:r>
          </w:p>
          <w:p w14:paraId="299D8C3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getPointBy2()</w:t>
            </w:r>
          </w:p>
          <w:p w14:paraId="1C19E8B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9006A5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2</w:t>
            </w:r>
            <w:r>
              <w:rPr>
                <w:rFonts w:ascii="Consolas" w:hAnsi="Consolas" w:cs="Consolas"/>
                <w:color w:val="000000"/>
                <w:sz w:val="20"/>
                <w:szCs w:val="20"/>
              </w:rPr>
              <w:t>;</w:t>
            </w:r>
          </w:p>
          <w:p w14:paraId="0FFBC97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6BE55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B4A2D0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Point C x3 coordinate</w:t>
            </w:r>
          </w:p>
          <w:p w14:paraId="77AE00A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getPointBx3()</w:t>
            </w:r>
          </w:p>
          <w:p w14:paraId="695C708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A55746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x3</w:t>
            </w:r>
            <w:r>
              <w:rPr>
                <w:rFonts w:ascii="Consolas" w:hAnsi="Consolas" w:cs="Consolas"/>
                <w:color w:val="000000"/>
                <w:sz w:val="20"/>
                <w:szCs w:val="20"/>
              </w:rPr>
              <w:t>;</w:t>
            </w:r>
          </w:p>
          <w:p w14:paraId="5B5FAEA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BCBDC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3C82A3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Point C y3 coordinate</w:t>
            </w:r>
          </w:p>
          <w:p w14:paraId="11096EE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getPointBy3()</w:t>
            </w:r>
          </w:p>
          <w:p w14:paraId="31F08C2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43E88A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3</w:t>
            </w:r>
            <w:r>
              <w:rPr>
                <w:rFonts w:ascii="Consolas" w:hAnsi="Consolas" w:cs="Consolas"/>
                <w:color w:val="000000"/>
                <w:sz w:val="20"/>
                <w:szCs w:val="20"/>
              </w:rPr>
              <w:t>;</w:t>
            </w:r>
          </w:p>
          <w:p w14:paraId="1E0CE3C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6F8C22C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E1F67C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Point D x4 coordinate</w:t>
            </w:r>
          </w:p>
          <w:p w14:paraId="45DC8FA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getPointBx4()</w:t>
            </w:r>
          </w:p>
          <w:p w14:paraId="39802EE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594D62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x4</w:t>
            </w:r>
            <w:r>
              <w:rPr>
                <w:rFonts w:ascii="Consolas" w:hAnsi="Consolas" w:cs="Consolas"/>
                <w:color w:val="000000"/>
                <w:sz w:val="20"/>
                <w:szCs w:val="20"/>
              </w:rPr>
              <w:t>;</w:t>
            </w:r>
          </w:p>
          <w:p w14:paraId="39E73A8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BE248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78BA80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Point D y4 coordinate</w:t>
            </w:r>
          </w:p>
          <w:p w14:paraId="43B9164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getPointBy4()</w:t>
            </w:r>
          </w:p>
          <w:p w14:paraId="2E98EC5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BAF050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w:t>
            </w:r>
            <w:proofErr w:type="gramEnd"/>
            <w:r>
              <w:rPr>
                <w:rFonts w:ascii="Consolas" w:hAnsi="Consolas" w:cs="Consolas"/>
                <w:color w:val="0000C0"/>
                <w:sz w:val="20"/>
                <w:szCs w:val="20"/>
              </w:rPr>
              <w:t>4</w:t>
            </w:r>
            <w:r>
              <w:rPr>
                <w:rFonts w:ascii="Consolas" w:hAnsi="Consolas" w:cs="Consolas"/>
                <w:color w:val="000000"/>
                <w:sz w:val="20"/>
                <w:szCs w:val="20"/>
              </w:rPr>
              <w:t>;</w:t>
            </w:r>
          </w:p>
          <w:p w14:paraId="446054A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14:paraId="3E9B66B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AC0B6E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slope of AB line</w:t>
            </w:r>
          </w:p>
          <w:p w14:paraId="7E36754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getSlopeOfAB</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A3DA35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9B13C1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slopeAB</w:t>
            </w:r>
            <w:proofErr w:type="spellEnd"/>
            <w:proofErr w:type="gramEnd"/>
            <w:r>
              <w:rPr>
                <w:rFonts w:ascii="Consolas" w:hAnsi="Consolas" w:cs="Consolas"/>
                <w:color w:val="000000"/>
                <w:sz w:val="20"/>
                <w:szCs w:val="20"/>
              </w:rPr>
              <w:t>;</w:t>
            </w:r>
          </w:p>
          <w:p w14:paraId="1F5C251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D0897B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DAFFFB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slope of BC line</w:t>
            </w:r>
          </w:p>
          <w:p w14:paraId="23F22C4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getSlopeOfBC</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C9A8CD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01A128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slopeBC</w:t>
            </w:r>
            <w:proofErr w:type="spellEnd"/>
            <w:proofErr w:type="gramEnd"/>
            <w:r>
              <w:rPr>
                <w:rFonts w:ascii="Consolas" w:hAnsi="Consolas" w:cs="Consolas"/>
                <w:color w:val="000000"/>
                <w:sz w:val="20"/>
                <w:szCs w:val="20"/>
              </w:rPr>
              <w:t>;</w:t>
            </w:r>
          </w:p>
          <w:p w14:paraId="3344EF7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76A3E4A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888940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slope of CD line</w:t>
            </w:r>
          </w:p>
          <w:p w14:paraId="7AA34F4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getSlopeOfCD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624E08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FC6B2E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slopeCD</w:t>
            </w:r>
            <w:proofErr w:type="spellEnd"/>
            <w:proofErr w:type="gramEnd"/>
            <w:r>
              <w:rPr>
                <w:rFonts w:ascii="Consolas" w:hAnsi="Consolas" w:cs="Consolas"/>
                <w:color w:val="000000"/>
                <w:sz w:val="20"/>
                <w:szCs w:val="20"/>
              </w:rPr>
              <w:t>;</w:t>
            </w:r>
          </w:p>
          <w:p w14:paraId="74CAE8B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274DA9C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9777BF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3F7F5F"/>
                <w:sz w:val="20"/>
                <w:szCs w:val="20"/>
              </w:rPr>
              <w:t>//Get method for slope of DA line</w:t>
            </w:r>
          </w:p>
          <w:p w14:paraId="27DC1E9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getSlopeOfDA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28EF2A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0FFE26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slopeDA</w:t>
            </w:r>
            <w:proofErr w:type="spellEnd"/>
            <w:proofErr w:type="gramEnd"/>
            <w:r>
              <w:rPr>
                <w:rFonts w:ascii="Consolas" w:hAnsi="Consolas" w:cs="Consolas"/>
                <w:color w:val="000000"/>
                <w:sz w:val="20"/>
                <w:szCs w:val="20"/>
              </w:rPr>
              <w:t>;</w:t>
            </w:r>
          </w:p>
          <w:p w14:paraId="739DA5A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E87A1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E9FBC5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slope of DA line</w:t>
            </w:r>
          </w:p>
          <w:p w14:paraId="6109FBA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getParallel_AB_</w:t>
            </w:r>
            <w:proofErr w:type="gramStart"/>
            <w:r>
              <w:rPr>
                <w:rFonts w:ascii="Consolas" w:hAnsi="Consolas" w:cs="Consolas"/>
                <w:color w:val="000000"/>
                <w:sz w:val="20"/>
                <w:szCs w:val="20"/>
              </w:rPr>
              <w:t>CD</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570710A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51797B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isParallel</w:t>
            </w:r>
            <w:proofErr w:type="gramEnd"/>
            <w:r>
              <w:rPr>
                <w:rFonts w:ascii="Consolas" w:hAnsi="Consolas" w:cs="Consolas"/>
                <w:color w:val="0000C0"/>
                <w:sz w:val="20"/>
                <w:szCs w:val="20"/>
              </w:rPr>
              <w:t>_AB_CD</w:t>
            </w:r>
            <w:proofErr w:type="spellEnd"/>
            <w:r>
              <w:rPr>
                <w:rFonts w:ascii="Consolas" w:hAnsi="Consolas" w:cs="Consolas"/>
                <w:color w:val="000000"/>
                <w:sz w:val="20"/>
                <w:szCs w:val="20"/>
              </w:rPr>
              <w:t>;</w:t>
            </w:r>
          </w:p>
          <w:p w14:paraId="3524EDC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4C3978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E990FE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slope of DA line</w:t>
            </w:r>
          </w:p>
          <w:p w14:paraId="1102EB8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getParallel_BC_</w:t>
            </w:r>
            <w:proofErr w:type="gramStart"/>
            <w:r>
              <w:rPr>
                <w:rFonts w:ascii="Consolas" w:hAnsi="Consolas" w:cs="Consolas"/>
                <w:color w:val="000000"/>
                <w:sz w:val="20"/>
                <w:szCs w:val="20"/>
              </w:rPr>
              <w:t>DA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38135EA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22419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isParallel</w:t>
            </w:r>
            <w:proofErr w:type="gramEnd"/>
            <w:r>
              <w:rPr>
                <w:rFonts w:ascii="Consolas" w:hAnsi="Consolas" w:cs="Consolas"/>
                <w:color w:val="0000C0"/>
                <w:sz w:val="20"/>
                <w:szCs w:val="20"/>
              </w:rPr>
              <w:t>_BC_DA</w:t>
            </w:r>
            <w:proofErr w:type="spellEnd"/>
            <w:r>
              <w:rPr>
                <w:rFonts w:ascii="Consolas" w:hAnsi="Consolas" w:cs="Consolas"/>
                <w:color w:val="000000"/>
                <w:sz w:val="20"/>
                <w:szCs w:val="20"/>
              </w:rPr>
              <w:t>;</w:t>
            </w:r>
          </w:p>
          <w:p w14:paraId="6F3B4EC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499A4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FB0975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slope of DA line</w:t>
            </w:r>
          </w:p>
          <w:p w14:paraId="04AAE6F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getParallelogram</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B6C071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A5A053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isParallelogram</w:t>
            </w:r>
            <w:proofErr w:type="spellEnd"/>
            <w:proofErr w:type="gramEnd"/>
            <w:r>
              <w:rPr>
                <w:rFonts w:ascii="Consolas" w:hAnsi="Consolas" w:cs="Consolas"/>
                <w:color w:val="000000"/>
                <w:sz w:val="20"/>
                <w:szCs w:val="20"/>
              </w:rPr>
              <w:t>;</w:t>
            </w:r>
          </w:p>
          <w:p w14:paraId="1A87818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B80CA6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6E160E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method for slope of DA line</w:t>
            </w:r>
          </w:p>
          <w:p w14:paraId="3F5054F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getRectangle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7D76A4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161A7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isRectangle</w:t>
            </w:r>
            <w:proofErr w:type="spellEnd"/>
            <w:proofErr w:type="gramEnd"/>
            <w:r>
              <w:rPr>
                <w:rFonts w:ascii="Consolas" w:hAnsi="Consolas" w:cs="Consolas"/>
                <w:color w:val="000000"/>
                <w:sz w:val="20"/>
                <w:szCs w:val="20"/>
              </w:rPr>
              <w:t>;</w:t>
            </w:r>
          </w:p>
          <w:p w14:paraId="6102F35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93D566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28571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3A173C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3E4820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Default Rectangle Object has the following properties:"</w:t>
            </w:r>
          </w:p>
          <w:p w14:paraId="605BFD8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"Point</w:t>
            </w:r>
            <w:proofErr w:type="spellEnd"/>
            <w:r>
              <w:rPr>
                <w:rFonts w:ascii="Consolas" w:hAnsi="Consolas" w:cs="Consolas"/>
                <w:color w:val="2A00FF"/>
                <w:sz w:val="20"/>
                <w:szCs w:val="20"/>
              </w:rPr>
              <w:t xml:space="preserve"> A ("</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.getPointAx</w:t>
            </w:r>
            <w:proofErr w:type="gramEnd"/>
            <w:r>
              <w:rPr>
                <w:rFonts w:ascii="Consolas" w:hAnsi="Consolas" w:cs="Consolas"/>
                <w:color w:val="000000"/>
                <w:sz w:val="20"/>
                <w:szCs w:val="20"/>
              </w:rPr>
              <w:t>1()+</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.getPointAy1()+</w:t>
            </w:r>
            <w:r>
              <w:rPr>
                <w:rFonts w:ascii="Consolas" w:hAnsi="Consolas" w:cs="Consolas"/>
                <w:color w:val="2A00FF"/>
                <w:sz w:val="20"/>
                <w:szCs w:val="20"/>
              </w:rPr>
              <w:t>")"</w:t>
            </w:r>
          </w:p>
          <w:p w14:paraId="4419575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nPoint</w:t>
            </w:r>
            <w:proofErr w:type="spellEnd"/>
            <w:r>
              <w:rPr>
                <w:rFonts w:ascii="Consolas" w:hAnsi="Consolas" w:cs="Consolas"/>
                <w:color w:val="2A00FF"/>
                <w:sz w:val="20"/>
                <w:szCs w:val="20"/>
              </w:rPr>
              <w:t xml:space="preserve"> B ("</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.getPointBx</w:t>
            </w:r>
            <w:proofErr w:type="gramEnd"/>
            <w:r>
              <w:rPr>
                <w:rFonts w:ascii="Consolas" w:hAnsi="Consolas" w:cs="Consolas"/>
                <w:color w:val="000000"/>
                <w:sz w:val="20"/>
                <w:szCs w:val="20"/>
              </w:rPr>
              <w:t>2()+</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.getPointBy2()+</w:t>
            </w:r>
            <w:r>
              <w:rPr>
                <w:rFonts w:ascii="Consolas" w:hAnsi="Consolas" w:cs="Consolas"/>
                <w:color w:val="2A00FF"/>
                <w:sz w:val="20"/>
                <w:szCs w:val="20"/>
              </w:rPr>
              <w:t>")"</w:t>
            </w:r>
          </w:p>
          <w:p w14:paraId="1B37984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nPoint</w:t>
            </w:r>
            <w:proofErr w:type="spellEnd"/>
            <w:r>
              <w:rPr>
                <w:rFonts w:ascii="Consolas" w:hAnsi="Consolas" w:cs="Consolas"/>
                <w:color w:val="2A00FF"/>
                <w:sz w:val="20"/>
                <w:szCs w:val="20"/>
              </w:rPr>
              <w:t xml:space="preserve"> C ("</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.getPointBx</w:t>
            </w:r>
            <w:proofErr w:type="gramEnd"/>
            <w:r>
              <w:rPr>
                <w:rFonts w:ascii="Consolas" w:hAnsi="Consolas" w:cs="Consolas"/>
                <w:color w:val="000000"/>
                <w:sz w:val="20"/>
                <w:szCs w:val="20"/>
              </w:rPr>
              <w:t>3()+</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.getPointBy3()+</w:t>
            </w:r>
            <w:r>
              <w:rPr>
                <w:rFonts w:ascii="Consolas" w:hAnsi="Consolas" w:cs="Consolas"/>
                <w:color w:val="2A00FF"/>
                <w:sz w:val="20"/>
                <w:szCs w:val="20"/>
              </w:rPr>
              <w:t>")"</w:t>
            </w:r>
          </w:p>
          <w:p w14:paraId="3ED93A6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nPoint</w:t>
            </w:r>
            <w:proofErr w:type="spellEnd"/>
            <w:r>
              <w:rPr>
                <w:rFonts w:ascii="Consolas" w:hAnsi="Consolas" w:cs="Consolas"/>
                <w:color w:val="2A00FF"/>
                <w:sz w:val="20"/>
                <w:szCs w:val="20"/>
              </w:rPr>
              <w:t xml:space="preserve"> D ("</w:t>
            </w:r>
            <w:r>
              <w:rPr>
                <w:rFonts w:ascii="Consolas" w:hAnsi="Consolas" w:cs="Consolas"/>
                <w:color w:val="000000"/>
                <w:sz w:val="20"/>
                <w:szCs w:val="20"/>
              </w:rPr>
              <w:t xml:space="preserve"> +</w:t>
            </w:r>
            <w:proofErr w:type="gramStart"/>
            <w:r>
              <w:rPr>
                <w:rFonts w:ascii="Consolas" w:hAnsi="Consolas" w:cs="Consolas"/>
                <w:b/>
                <w:bCs/>
                <w:color w:val="7F0055"/>
                <w:sz w:val="20"/>
                <w:szCs w:val="20"/>
              </w:rPr>
              <w:t>this</w:t>
            </w:r>
            <w:r>
              <w:rPr>
                <w:rFonts w:ascii="Consolas" w:hAnsi="Consolas" w:cs="Consolas"/>
                <w:color w:val="000000"/>
                <w:sz w:val="20"/>
                <w:szCs w:val="20"/>
              </w:rPr>
              <w:t>.getPointBx</w:t>
            </w:r>
            <w:proofErr w:type="gramEnd"/>
            <w:r>
              <w:rPr>
                <w:rFonts w:ascii="Consolas" w:hAnsi="Consolas" w:cs="Consolas"/>
                <w:color w:val="000000"/>
                <w:sz w:val="20"/>
                <w:szCs w:val="20"/>
              </w:rPr>
              <w:t>4()+</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.getPointBy4()+</w:t>
            </w:r>
            <w:r>
              <w:rPr>
                <w:rFonts w:ascii="Consolas" w:hAnsi="Consolas" w:cs="Consolas"/>
                <w:color w:val="2A00FF"/>
                <w:sz w:val="20"/>
                <w:szCs w:val="20"/>
              </w:rPr>
              <w:t>")"</w:t>
            </w:r>
          </w:p>
          <w:p w14:paraId="2EA14E4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A B Line: "</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.getSlopeOfAB</w:t>
            </w:r>
            <w:proofErr w:type="spellEnd"/>
            <w:proofErr w:type="gramEnd"/>
            <w:r>
              <w:rPr>
                <w:rFonts w:ascii="Consolas" w:hAnsi="Consolas" w:cs="Consolas"/>
                <w:color w:val="000000"/>
                <w:sz w:val="20"/>
                <w:szCs w:val="20"/>
              </w:rPr>
              <w:t>()</w:t>
            </w:r>
          </w:p>
          <w:p w14:paraId="7D4454E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B C Line: "</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.getSlopeOfBC</w:t>
            </w:r>
            <w:proofErr w:type="spellEnd"/>
            <w:proofErr w:type="gramEnd"/>
            <w:r>
              <w:rPr>
                <w:rFonts w:ascii="Consolas" w:hAnsi="Consolas" w:cs="Consolas"/>
                <w:color w:val="000000"/>
                <w:sz w:val="20"/>
                <w:szCs w:val="20"/>
              </w:rPr>
              <w:t>()</w:t>
            </w:r>
          </w:p>
          <w:p w14:paraId="417AFA3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C D Line: "</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.getSlopeOfCD</w:t>
            </w:r>
            <w:proofErr w:type="spellEnd"/>
            <w:proofErr w:type="gramEnd"/>
            <w:r>
              <w:rPr>
                <w:rFonts w:ascii="Consolas" w:hAnsi="Consolas" w:cs="Consolas"/>
                <w:color w:val="000000"/>
                <w:sz w:val="20"/>
                <w:szCs w:val="20"/>
              </w:rPr>
              <w:t>()</w:t>
            </w:r>
          </w:p>
          <w:p w14:paraId="25DDDC0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D A Line: "</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.getSlopeOfDA</w:t>
            </w:r>
            <w:proofErr w:type="spellEnd"/>
            <w:proofErr w:type="gramEnd"/>
            <w:r>
              <w:rPr>
                <w:rFonts w:ascii="Consolas" w:hAnsi="Consolas" w:cs="Consolas"/>
                <w:color w:val="000000"/>
                <w:sz w:val="20"/>
                <w:szCs w:val="20"/>
              </w:rPr>
              <w:t>()</w:t>
            </w:r>
          </w:p>
          <w:p w14:paraId="4B4F06C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AB and CD are equal: "</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.getParallel</w:t>
            </w:r>
            <w:proofErr w:type="gramEnd"/>
            <w:r>
              <w:rPr>
                <w:rFonts w:ascii="Consolas" w:hAnsi="Consolas" w:cs="Consolas"/>
                <w:color w:val="000000"/>
                <w:sz w:val="20"/>
                <w:szCs w:val="20"/>
              </w:rPr>
              <w:t>_AB_CD</w:t>
            </w:r>
            <w:proofErr w:type="spellEnd"/>
            <w:r>
              <w:rPr>
                <w:rFonts w:ascii="Consolas" w:hAnsi="Consolas" w:cs="Consolas"/>
                <w:color w:val="000000"/>
                <w:sz w:val="20"/>
                <w:szCs w:val="20"/>
              </w:rPr>
              <w:t>()</w:t>
            </w:r>
          </w:p>
          <w:p w14:paraId="31C310E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BC and DA are equal: "</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.getParallel</w:t>
            </w:r>
            <w:proofErr w:type="gramEnd"/>
            <w:r>
              <w:rPr>
                <w:rFonts w:ascii="Consolas" w:hAnsi="Consolas" w:cs="Consolas"/>
                <w:color w:val="000000"/>
                <w:sz w:val="20"/>
                <w:szCs w:val="20"/>
              </w:rPr>
              <w:t>_BC_DA</w:t>
            </w:r>
            <w:proofErr w:type="spellEnd"/>
            <w:r>
              <w:rPr>
                <w:rFonts w:ascii="Consolas" w:hAnsi="Consolas" w:cs="Consolas"/>
                <w:color w:val="000000"/>
                <w:sz w:val="20"/>
                <w:szCs w:val="20"/>
              </w:rPr>
              <w:t>()</w:t>
            </w:r>
          </w:p>
          <w:p w14:paraId="236B376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shape is a parallelogram: "</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.getParallelogram</w:t>
            </w:r>
            <w:proofErr w:type="spellEnd"/>
            <w:proofErr w:type="gramEnd"/>
            <w:r>
              <w:rPr>
                <w:rFonts w:ascii="Consolas" w:hAnsi="Consolas" w:cs="Consolas"/>
                <w:color w:val="000000"/>
                <w:sz w:val="20"/>
                <w:szCs w:val="20"/>
              </w:rPr>
              <w:t>()</w:t>
            </w:r>
          </w:p>
          <w:p w14:paraId="6338E53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shape is a Rectangle: "</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.getRectangle</w:t>
            </w:r>
            <w:proofErr w:type="spellEnd"/>
            <w:proofErr w:type="gramEnd"/>
            <w:r>
              <w:rPr>
                <w:rFonts w:ascii="Consolas" w:hAnsi="Consolas" w:cs="Consolas"/>
                <w:color w:val="000000"/>
                <w:sz w:val="20"/>
                <w:szCs w:val="20"/>
              </w:rPr>
              <w:t>()</w:t>
            </w:r>
          </w:p>
          <w:p w14:paraId="18BF8DA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nAngle</w:t>
            </w:r>
            <w:proofErr w:type="spellEnd"/>
            <w:r>
              <w:rPr>
                <w:rFonts w:ascii="Consolas" w:hAnsi="Consolas" w:cs="Consolas"/>
                <w:color w:val="2A00FF"/>
                <w:sz w:val="20"/>
                <w:szCs w:val="20"/>
              </w:rPr>
              <w:t>: "</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.getAngle</w:t>
            </w:r>
            <w:proofErr w:type="spellEnd"/>
            <w:proofErr w:type="gramEnd"/>
            <w:r>
              <w:rPr>
                <w:rFonts w:ascii="Consolas" w:hAnsi="Consolas" w:cs="Consolas"/>
                <w:color w:val="000000"/>
                <w:sz w:val="20"/>
                <w:szCs w:val="20"/>
              </w:rPr>
              <w:t>();</w:t>
            </w:r>
          </w:p>
          <w:p w14:paraId="07A9615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0807DFC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120D6B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//COULD NOT REALLY GET THIS TO WORK - Get method for calculating if the intersection of line AB and BC make a right angle</w:t>
            </w:r>
          </w:p>
          <w:p w14:paraId="53D938B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getAngle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F628ED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0EA25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angle</w:t>
            </w:r>
            <w:r>
              <w:rPr>
                <w:rFonts w:ascii="Consolas" w:hAnsi="Consolas" w:cs="Consolas"/>
                <w:color w:val="000000"/>
                <w:sz w:val="20"/>
                <w:szCs w:val="20"/>
              </w:rPr>
              <w:t xml:space="preserve"> = (</w:t>
            </w:r>
            <w:proofErr w:type="spellStart"/>
            <w:r>
              <w:rPr>
                <w:rFonts w:ascii="Consolas" w:hAnsi="Consolas" w:cs="Consolas"/>
                <w:color w:val="000000"/>
                <w:sz w:val="20"/>
                <w:szCs w:val="20"/>
              </w:rPr>
              <w:t>Math.</w:t>
            </w:r>
            <w:r>
              <w:rPr>
                <w:rFonts w:ascii="Consolas" w:hAnsi="Consolas" w:cs="Consolas"/>
                <w:i/>
                <w:iCs/>
                <w:color w:val="000000"/>
                <w:sz w:val="20"/>
                <w:szCs w:val="20"/>
              </w:rPr>
              <w:t>toDegrees</w:t>
            </w:r>
            <w:proofErr w:type="spellEnd"/>
            <w:r>
              <w:rPr>
                <w:rFonts w:ascii="Consolas" w:hAnsi="Consolas" w:cs="Consolas"/>
                <w:color w:val="000000"/>
                <w:sz w:val="20"/>
                <w:szCs w:val="20"/>
              </w:rPr>
              <w:t>(</w:t>
            </w:r>
            <w:proofErr w:type="spellStart"/>
            <w:r>
              <w:rPr>
                <w:rFonts w:ascii="Consolas" w:hAnsi="Consolas" w:cs="Consolas"/>
                <w:color w:val="000000"/>
                <w:sz w:val="20"/>
                <w:szCs w:val="20"/>
              </w:rPr>
              <w:t>Math.</w:t>
            </w:r>
            <w:r>
              <w:rPr>
                <w:rFonts w:ascii="Consolas" w:hAnsi="Consolas" w:cs="Consolas"/>
                <w:i/>
                <w:iCs/>
                <w:color w:val="000000"/>
                <w:sz w:val="20"/>
                <w:szCs w:val="20"/>
              </w:rPr>
              <w:t>atan</w:t>
            </w:r>
            <w:proofErr w:type="spellEnd"/>
            <w:r>
              <w:rPr>
                <w:rFonts w:ascii="Consolas" w:hAnsi="Consolas" w:cs="Consolas"/>
                <w:color w:val="000000"/>
                <w:sz w:val="20"/>
                <w:szCs w:val="20"/>
              </w:rPr>
              <w:t>((</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slopeAB</w:t>
            </w:r>
            <w:proofErr w:type="spellEnd"/>
            <w:proofErr w:type="gram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slopeBC</w:t>
            </w:r>
            <w:proofErr w:type="spellEnd"/>
            <w:r>
              <w:rPr>
                <w:rFonts w:ascii="Consolas" w:hAnsi="Consolas" w:cs="Consolas"/>
                <w:color w:val="000000"/>
                <w:sz w:val="20"/>
                <w:szCs w:val="20"/>
              </w:rPr>
              <w:t>) / (1 -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slopeAB</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slopeBC</w:t>
            </w:r>
            <w:proofErr w:type="spellEnd"/>
            <w:r>
              <w:rPr>
                <w:rFonts w:ascii="Consolas" w:hAnsi="Consolas" w:cs="Consolas"/>
                <w:color w:val="000000"/>
                <w:sz w:val="20"/>
                <w:szCs w:val="20"/>
              </w:rPr>
              <w:t>)))));</w:t>
            </w:r>
          </w:p>
          <w:p w14:paraId="33762A4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angle</w:t>
            </w:r>
            <w:r>
              <w:rPr>
                <w:rFonts w:ascii="Consolas" w:hAnsi="Consolas" w:cs="Consolas"/>
                <w:color w:val="000000"/>
                <w:sz w:val="20"/>
                <w:szCs w:val="20"/>
              </w:rPr>
              <w:t>;</w:t>
            </w:r>
          </w:p>
          <w:p w14:paraId="57410E1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75C6141E" w14:textId="77777777" w:rsidR="0020170B" w:rsidRDefault="0020170B" w:rsidP="0020170B">
            <w:pPr>
              <w:autoSpaceDE w:val="0"/>
              <w:autoSpaceDN w:val="0"/>
              <w:adjustRightInd w:val="0"/>
              <w:rPr>
                <w:rFonts w:ascii="Consolas" w:hAnsi="Consolas" w:cs="Consolas"/>
                <w:sz w:val="20"/>
                <w:szCs w:val="20"/>
              </w:rPr>
            </w:pPr>
          </w:p>
          <w:p w14:paraId="4AFEB09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7C98E10" w14:textId="77777777" w:rsidR="00C94CBB" w:rsidRPr="005A53F9" w:rsidRDefault="00C94CBB" w:rsidP="005E36B5">
            <w:pPr>
              <w:pStyle w:val="NoSpacing"/>
              <w:rPr>
                <w:rFonts w:ascii="Courier New" w:hAnsi="Courier New" w:cs="Courier New"/>
              </w:rPr>
            </w:pPr>
          </w:p>
        </w:tc>
      </w:tr>
    </w:tbl>
    <w:p w14:paraId="2D5FF907" w14:textId="77777777" w:rsidR="00C94CBB" w:rsidRDefault="00C94CBB" w:rsidP="00C94CBB"/>
    <w:p w14:paraId="55E140DB" w14:textId="77777777" w:rsidR="00C94CBB" w:rsidRPr="005A53F9" w:rsidRDefault="00C94CBB" w:rsidP="00C94CBB">
      <w:pPr>
        <w:pStyle w:val="Heading1"/>
        <w:rPr>
          <w:b/>
          <w:u w:val="single"/>
        </w:rPr>
      </w:pPr>
      <w:r>
        <w:rPr>
          <w:b/>
          <w:u w:val="single"/>
        </w:rPr>
        <w:t xml:space="preserve">Source </w:t>
      </w:r>
      <w:r w:rsidRPr="005A53F9">
        <w:rPr>
          <w:b/>
          <w:u w:val="single"/>
        </w:rPr>
        <w:t>Code</w:t>
      </w:r>
      <w:r>
        <w:rPr>
          <w:b/>
          <w:u w:val="single"/>
        </w:rPr>
        <w:t xml:space="preserve"> – TestRectangle</w:t>
      </w:r>
      <w:r w:rsidR="0020170B">
        <w:rPr>
          <w:b/>
          <w:u w:val="single"/>
        </w:rPr>
        <w:t>2</w:t>
      </w:r>
      <w:r>
        <w:rPr>
          <w:b/>
          <w:u w:val="single"/>
        </w:rPr>
        <w:t>.java</w:t>
      </w:r>
    </w:p>
    <w:tbl>
      <w:tblPr>
        <w:tblStyle w:val="TableGrid"/>
        <w:tblW w:w="0" w:type="auto"/>
        <w:tblLook w:val="04A0" w:firstRow="1" w:lastRow="0" w:firstColumn="1" w:lastColumn="0" w:noHBand="0" w:noVBand="1"/>
      </w:tblPr>
      <w:tblGrid>
        <w:gridCol w:w="9016"/>
      </w:tblGrid>
      <w:tr w:rsidR="00C94CBB" w14:paraId="28198C61" w14:textId="77777777" w:rsidTr="005E36B5">
        <w:tc>
          <w:tcPr>
            <w:tcW w:w="9016" w:type="dxa"/>
          </w:tcPr>
          <w:p w14:paraId="3D81FE0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McMahonMichael_Wk2_Q2_MCT619</w:t>
            </w:r>
          </w:p>
          <w:p w14:paraId="3EFC398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Create a more sophisticated Rectangle class than the one you created above. This class stores only the </w:t>
            </w:r>
          </w:p>
          <w:p w14:paraId="6D37ACB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Cartesian coordinates of the four corners of the rectangle. The constructor calls a set method that </w:t>
            </w:r>
          </w:p>
          <w:p w14:paraId="0BEA871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accepts four sets of coordinates and verifies that each of these is in the first quadrant with no single </w:t>
            </w:r>
          </w:p>
          <w:p w14:paraId="3F4D01E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x- or y-coordinate larger than 20.0. The set method also verifies that the supplied coordinates specify </w:t>
            </w:r>
          </w:p>
          <w:p w14:paraId="084FBE0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 a </w:t>
            </w:r>
            <w:proofErr w:type="gramStart"/>
            <w:r>
              <w:rPr>
                <w:rFonts w:ascii="Consolas" w:hAnsi="Consolas" w:cs="Consolas"/>
                <w:color w:val="3F7F5F"/>
                <w:sz w:val="20"/>
                <w:szCs w:val="20"/>
              </w:rPr>
              <w:t>rectangle.*</w:t>
            </w:r>
            <w:proofErr w:type="gramEnd"/>
            <w:r>
              <w:rPr>
                <w:rFonts w:ascii="Consolas" w:hAnsi="Consolas" w:cs="Consolas"/>
                <w:color w:val="3F7F5F"/>
                <w:sz w:val="20"/>
                <w:szCs w:val="20"/>
              </w:rPr>
              <w:t>/</w:t>
            </w:r>
          </w:p>
          <w:p w14:paraId="7639358E" w14:textId="77777777" w:rsidR="0020170B" w:rsidRDefault="0020170B" w:rsidP="0020170B">
            <w:pPr>
              <w:autoSpaceDE w:val="0"/>
              <w:autoSpaceDN w:val="0"/>
              <w:adjustRightInd w:val="0"/>
              <w:rPr>
                <w:rFonts w:ascii="Consolas" w:hAnsi="Consolas" w:cs="Consolas"/>
                <w:sz w:val="20"/>
                <w:szCs w:val="20"/>
              </w:rPr>
            </w:pPr>
          </w:p>
          <w:p w14:paraId="0BC878D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TestRectangle2 {</w:t>
            </w:r>
          </w:p>
          <w:p w14:paraId="24D03AC1" w14:textId="77777777" w:rsidR="0020170B" w:rsidRDefault="0020170B" w:rsidP="0020170B">
            <w:pPr>
              <w:autoSpaceDE w:val="0"/>
              <w:autoSpaceDN w:val="0"/>
              <w:adjustRightInd w:val="0"/>
              <w:rPr>
                <w:rFonts w:ascii="Consolas" w:hAnsi="Consolas" w:cs="Consolas"/>
                <w:sz w:val="20"/>
                <w:szCs w:val="20"/>
              </w:rPr>
            </w:pPr>
          </w:p>
          <w:p w14:paraId="636ABA81"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1081D02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F1AB06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//First test the Default Triangle Object without adding new parameters </w:t>
            </w:r>
          </w:p>
          <w:p w14:paraId="1DEEF3AE"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Rectangle2 </w:t>
            </w:r>
            <w:r>
              <w:rPr>
                <w:rFonts w:ascii="Consolas" w:hAnsi="Consolas" w:cs="Consolas"/>
                <w:color w:val="6A3E3E"/>
                <w:sz w:val="20"/>
                <w:szCs w:val="20"/>
              </w:rPr>
              <w:t>myRectangle1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Rectangle2();</w:t>
            </w:r>
          </w:p>
          <w:p w14:paraId="730728E2" w14:textId="77777777" w:rsidR="0020170B" w:rsidRDefault="0020170B" w:rsidP="0020170B">
            <w:pPr>
              <w:autoSpaceDE w:val="0"/>
              <w:autoSpaceDN w:val="0"/>
              <w:adjustRightInd w:val="0"/>
              <w:rPr>
                <w:rFonts w:ascii="Consolas" w:hAnsi="Consolas" w:cs="Consolas"/>
                <w:sz w:val="20"/>
                <w:szCs w:val="20"/>
              </w:rPr>
            </w:pPr>
          </w:p>
          <w:p w14:paraId="74B85BA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//First test of a Triangle Object using defined parameters </w:t>
            </w:r>
          </w:p>
          <w:p w14:paraId="5FA1627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Default Rectangle Object has the following properties:"</w:t>
            </w:r>
          </w:p>
          <w:p w14:paraId="4D4A999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"Point</w:t>
            </w:r>
            <w:proofErr w:type="spellEnd"/>
            <w:r>
              <w:rPr>
                <w:rFonts w:ascii="Consolas" w:hAnsi="Consolas" w:cs="Consolas"/>
                <w:color w:val="2A00FF"/>
                <w:sz w:val="20"/>
                <w:szCs w:val="20"/>
              </w:rPr>
              <w:t xml:space="preserve"> A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.getPointAx1</w:t>
            </w:r>
            <w:proofErr w:type="gramStart"/>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myRectangle1</w:t>
            </w:r>
            <w:r>
              <w:rPr>
                <w:rFonts w:ascii="Consolas" w:hAnsi="Consolas" w:cs="Consolas"/>
                <w:color w:val="000000"/>
                <w:sz w:val="20"/>
                <w:szCs w:val="20"/>
              </w:rPr>
              <w:t>.getPointAy1()+</w:t>
            </w:r>
            <w:r>
              <w:rPr>
                <w:rFonts w:ascii="Consolas" w:hAnsi="Consolas" w:cs="Consolas"/>
                <w:color w:val="2A00FF"/>
                <w:sz w:val="20"/>
                <w:szCs w:val="20"/>
              </w:rPr>
              <w:t>")"</w:t>
            </w:r>
          </w:p>
          <w:p w14:paraId="41F2F81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nPoint</w:t>
            </w:r>
            <w:proofErr w:type="spellEnd"/>
            <w:r>
              <w:rPr>
                <w:rFonts w:ascii="Consolas" w:hAnsi="Consolas" w:cs="Consolas"/>
                <w:color w:val="2A00FF"/>
                <w:sz w:val="20"/>
                <w:szCs w:val="20"/>
              </w:rPr>
              <w:t xml:space="preserve"> B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.getPointBx2</w:t>
            </w:r>
            <w:proofErr w:type="gramStart"/>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myRectangle1</w:t>
            </w:r>
            <w:r>
              <w:rPr>
                <w:rFonts w:ascii="Consolas" w:hAnsi="Consolas" w:cs="Consolas"/>
                <w:color w:val="000000"/>
                <w:sz w:val="20"/>
                <w:szCs w:val="20"/>
              </w:rPr>
              <w:t>.getPointBy2()+</w:t>
            </w:r>
            <w:r>
              <w:rPr>
                <w:rFonts w:ascii="Consolas" w:hAnsi="Consolas" w:cs="Consolas"/>
                <w:color w:val="2A00FF"/>
                <w:sz w:val="20"/>
                <w:szCs w:val="20"/>
              </w:rPr>
              <w:t>")"</w:t>
            </w:r>
          </w:p>
          <w:p w14:paraId="21247A1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nPoint</w:t>
            </w:r>
            <w:proofErr w:type="spellEnd"/>
            <w:r>
              <w:rPr>
                <w:rFonts w:ascii="Consolas" w:hAnsi="Consolas" w:cs="Consolas"/>
                <w:color w:val="2A00FF"/>
                <w:sz w:val="20"/>
                <w:szCs w:val="20"/>
              </w:rPr>
              <w:t xml:space="preserve"> C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.getPointBx3</w:t>
            </w:r>
            <w:proofErr w:type="gramStart"/>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myRectangle1</w:t>
            </w:r>
            <w:r>
              <w:rPr>
                <w:rFonts w:ascii="Consolas" w:hAnsi="Consolas" w:cs="Consolas"/>
                <w:color w:val="000000"/>
                <w:sz w:val="20"/>
                <w:szCs w:val="20"/>
              </w:rPr>
              <w:t>.getPointBy3()+</w:t>
            </w:r>
            <w:r>
              <w:rPr>
                <w:rFonts w:ascii="Consolas" w:hAnsi="Consolas" w:cs="Consolas"/>
                <w:color w:val="2A00FF"/>
                <w:sz w:val="20"/>
                <w:szCs w:val="20"/>
              </w:rPr>
              <w:t>")"</w:t>
            </w:r>
          </w:p>
          <w:p w14:paraId="0F6BFE1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nPoint</w:t>
            </w:r>
            <w:proofErr w:type="spellEnd"/>
            <w:r>
              <w:rPr>
                <w:rFonts w:ascii="Consolas" w:hAnsi="Consolas" w:cs="Consolas"/>
                <w:color w:val="2A00FF"/>
                <w:sz w:val="20"/>
                <w:szCs w:val="20"/>
              </w:rPr>
              <w:t xml:space="preserve"> D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.getPointBx4</w:t>
            </w:r>
            <w:proofErr w:type="gramStart"/>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myRectangle1</w:t>
            </w:r>
            <w:r>
              <w:rPr>
                <w:rFonts w:ascii="Consolas" w:hAnsi="Consolas" w:cs="Consolas"/>
                <w:color w:val="000000"/>
                <w:sz w:val="20"/>
                <w:szCs w:val="20"/>
              </w:rPr>
              <w:t>.getPointBy4()+</w:t>
            </w:r>
            <w:r>
              <w:rPr>
                <w:rFonts w:ascii="Consolas" w:hAnsi="Consolas" w:cs="Consolas"/>
                <w:color w:val="2A00FF"/>
                <w:sz w:val="20"/>
                <w:szCs w:val="20"/>
              </w:rPr>
              <w:t>")"</w:t>
            </w:r>
          </w:p>
          <w:p w14:paraId="3CFEEA3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A B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.getSlopeOfAB()</w:t>
            </w:r>
          </w:p>
          <w:p w14:paraId="1A6BBBC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B C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.getSlopeOfBC()</w:t>
            </w:r>
          </w:p>
          <w:p w14:paraId="320FE14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C D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.getSlopeOfCD()</w:t>
            </w:r>
          </w:p>
          <w:p w14:paraId="2641BFF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D A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.getSlopeOfDA()</w:t>
            </w:r>
          </w:p>
          <w:p w14:paraId="436E9E3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AB and CD are equal: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.getParallel_AB_</w:t>
            </w:r>
            <w:proofErr w:type="gramStart"/>
            <w:r>
              <w:rPr>
                <w:rFonts w:ascii="Consolas" w:hAnsi="Consolas" w:cs="Consolas"/>
                <w:color w:val="000000"/>
                <w:sz w:val="20"/>
                <w:szCs w:val="20"/>
              </w:rPr>
              <w:t>CD(</w:t>
            </w:r>
            <w:proofErr w:type="gramEnd"/>
            <w:r>
              <w:rPr>
                <w:rFonts w:ascii="Consolas" w:hAnsi="Consolas" w:cs="Consolas"/>
                <w:color w:val="000000"/>
                <w:sz w:val="20"/>
                <w:szCs w:val="20"/>
              </w:rPr>
              <w:t>)</w:t>
            </w:r>
          </w:p>
          <w:p w14:paraId="05B9110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BC and DA are equal: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.getParallel_BC_</w:t>
            </w:r>
            <w:proofErr w:type="gramStart"/>
            <w:r>
              <w:rPr>
                <w:rFonts w:ascii="Consolas" w:hAnsi="Consolas" w:cs="Consolas"/>
                <w:color w:val="000000"/>
                <w:sz w:val="20"/>
                <w:szCs w:val="20"/>
              </w:rPr>
              <w:t>DA(</w:t>
            </w:r>
            <w:proofErr w:type="gramEnd"/>
            <w:r>
              <w:rPr>
                <w:rFonts w:ascii="Consolas" w:hAnsi="Consolas" w:cs="Consolas"/>
                <w:color w:val="000000"/>
                <w:sz w:val="20"/>
                <w:szCs w:val="20"/>
              </w:rPr>
              <w:t>)</w:t>
            </w:r>
          </w:p>
          <w:p w14:paraId="27D014D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shape is a parallelogram: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.getParallelogram()</w:t>
            </w:r>
          </w:p>
          <w:p w14:paraId="74BC2BE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shape is a Rectangle: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.getRectangle()</w:t>
            </w:r>
          </w:p>
          <w:p w14:paraId="71ED5F2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nAngle</w:t>
            </w:r>
            <w:proofErr w:type="spellEnd"/>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.getAngle()</w:t>
            </w:r>
          </w:p>
          <w:p w14:paraId="3A67A54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353D178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3BC2B07"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//This is the Rectangle I had issues with because slope of all lines is infinity (90 and 180 degrees)</w:t>
            </w:r>
          </w:p>
          <w:p w14:paraId="64CB599F"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//Second test of a Triangle Object adding new parameters </w:t>
            </w:r>
          </w:p>
          <w:p w14:paraId="683A1DC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189610A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Rectangle2 myRectangle2 = new Rectangle2();</w:t>
            </w:r>
          </w:p>
          <w:p w14:paraId="500A7019"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14:paraId="3B7B523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myRectangle2.setPoints(1.0, 2.0, 1.0, 4.0, 5.0, 4.0, 5.0, 2.0); </w:t>
            </w:r>
          </w:p>
          <w:p w14:paraId="050DC76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roofErr w:type="spellStart"/>
            <w:r>
              <w:rPr>
                <w:rFonts w:ascii="Consolas" w:hAnsi="Consolas" w:cs="Consolas"/>
                <w:color w:val="3F7F5F"/>
                <w:sz w:val="20"/>
                <w:szCs w:val="20"/>
              </w:rPr>
              <w:t>System.out.println</w:t>
            </w:r>
            <w:proofErr w:type="spellEnd"/>
            <w:r>
              <w:rPr>
                <w:rFonts w:ascii="Consolas" w:hAnsi="Consolas" w:cs="Consolas"/>
                <w:color w:val="3F7F5F"/>
                <w:sz w:val="20"/>
                <w:szCs w:val="20"/>
              </w:rPr>
              <w:t>("\</w:t>
            </w:r>
            <w:proofErr w:type="spellStart"/>
            <w:r>
              <w:rPr>
                <w:rFonts w:ascii="Consolas" w:hAnsi="Consolas" w:cs="Consolas"/>
                <w:color w:val="3F7F5F"/>
                <w:sz w:val="20"/>
                <w:szCs w:val="20"/>
              </w:rPr>
              <w:t>nThe</w:t>
            </w:r>
            <w:proofErr w:type="spellEnd"/>
            <w:r>
              <w:rPr>
                <w:rFonts w:ascii="Consolas" w:hAnsi="Consolas" w:cs="Consolas"/>
                <w:color w:val="3F7F5F"/>
                <w:sz w:val="20"/>
                <w:szCs w:val="20"/>
              </w:rPr>
              <w:t xml:space="preserve"> Default Rectangle Object has the following properties:"</w:t>
            </w:r>
          </w:p>
          <w:p w14:paraId="7CA6549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w:t>
            </w:r>
            <w:proofErr w:type="spellStart"/>
            <w:r>
              <w:rPr>
                <w:rFonts w:ascii="Consolas" w:hAnsi="Consolas" w:cs="Consolas"/>
                <w:color w:val="3F7F5F"/>
                <w:sz w:val="20"/>
                <w:szCs w:val="20"/>
              </w:rPr>
              <w:t>n"+"Point</w:t>
            </w:r>
            <w:proofErr w:type="spellEnd"/>
            <w:r>
              <w:rPr>
                <w:rFonts w:ascii="Consolas" w:hAnsi="Consolas" w:cs="Consolas"/>
                <w:color w:val="3F7F5F"/>
                <w:sz w:val="20"/>
                <w:szCs w:val="20"/>
              </w:rPr>
              <w:t xml:space="preserve"> A (" +myRectangle2.getPointAx1</w:t>
            </w:r>
            <w:proofErr w:type="gramStart"/>
            <w:r>
              <w:rPr>
                <w:rFonts w:ascii="Consolas" w:hAnsi="Consolas" w:cs="Consolas"/>
                <w:color w:val="3F7F5F"/>
                <w:sz w:val="20"/>
                <w:szCs w:val="20"/>
              </w:rPr>
              <w:t>()+</w:t>
            </w:r>
            <w:proofErr w:type="gramEnd"/>
            <w:r>
              <w:rPr>
                <w:rFonts w:ascii="Consolas" w:hAnsi="Consolas" w:cs="Consolas"/>
                <w:color w:val="3F7F5F"/>
                <w:sz w:val="20"/>
                <w:szCs w:val="20"/>
              </w:rPr>
              <w:t>", "+myRectangle2.getPointAy1()+")"</w:t>
            </w:r>
          </w:p>
          <w:p w14:paraId="1408E15B"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nPoint</w:t>
            </w:r>
            <w:proofErr w:type="spellEnd"/>
            <w:r>
              <w:rPr>
                <w:rFonts w:ascii="Consolas" w:hAnsi="Consolas" w:cs="Consolas"/>
                <w:color w:val="3F7F5F"/>
                <w:sz w:val="20"/>
                <w:szCs w:val="20"/>
              </w:rPr>
              <w:t xml:space="preserve"> B (" +myRectangle2.getPointBx2</w:t>
            </w:r>
            <w:proofErr w:type="gramStart"/>
            <w:r>
              <w:rPr>
                <w:rFonts w:ascii="Consolas" w:hAnsi="Consolas" w:cs="Consolas"/>
                <w:color w:val="3F7F5F"/>
                <w:sz w:val="20"/>
                <w:szCs w:val="20"/>
              </w:rPr>
              <w:t>()+</w:t>
            </w:r>
            <w:proofErr w:type="gramEnd"/>
            <w:r>
              <w:rPr>
                <w:rFonts w:ascii="Consolas" w:hAnsi="Consolas" w:cs="Consolas"/>
                <w:color w:val="3F7F5F"/>
                <w:sz w:val="20"/>
                <w:szCs w:val="20"/>
              </w:rPr>
              <w:t>", "+myRectangle2.getPointBy2()+")"</w:t>
            </w:r>
          </w:p>
          <w:p w14:paraId="33BA1D2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nPoint</w:t>
            </w:r>
            <w:proofErr w:type="spellEnd"/>
            <w:r>
              <w:rPr>
                <w:rFonts w:ascii="Consolas" w:hAnsi="Consolas" w:cs="Consolas"/>
                <w:color w:val="3F7F5F"/>
                <w:sz w:val="20"/>
                <w:szCs w:val="20"/>
              </w:rPr>
              <w:t xml:space="preserve"> C (" +myRectangle2.getPointBx3</w:t>
            </w:r>
            <w:proofErr w:type="gramStart"/>
            <w:r>
              <w:rPr>
                <w:rFonts w:ascii="Consolas" w:hAnsi="Consolas" w:cs="Consolas"/>
                <w:color w:val="3F7F5F"/>
                <w:sz w:val="20"/>
                <w:szCs w:val="20"/>
              </w:rPr>
              <w:t>()+</w:t>
            </w:r>
            <w:proofErr w:type="gramEnd"/>
            <w:r>
              <w:rPr>
                <w:rFonts w:ascii="Consolas" w:hAnsi="Consolas" w:cs="Consolas"/>
                <w:color w:val="3F7F5F"/>
                <w:sz w:val="20"/>
                <w:szCs w:val="20"/>
              </w:rPr>
              <w:t>", "+myRectangle2.getPointBy3()+")"</w:t>
            </w:r>
          </w:p>
          <w:p w14:paraId="05FC2FE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nPoint</w:t>
            </w:r>
            <w:proofErr w:type="spellEnd"/>
            <w:r>
              <w:rPr>
                <w:rFonts w:ascii="Consolas" w:hAnsi="Consolas" w:cs="Consolas"/>
                <w:color w:val="3F7F5F"/>
                <w:sz w:val="20"/>
                <w:szCs w:val="20"/>
              </w:rPr>
              <w:t xml:space="preserve"> D (" +myRectangle2.getPointBx4</w:t>
            </w:r>
            <w:proofErr w:type="gramStart"/>
            <w:r>
              <w:rPr>
                <w:rFonts w:ascii="Consolas" w:hAnsi="Consolas" w:cs="Consolas"/>
                <w:color w:val="3F7F5F"/>
                <w:sz w:val="20"/>
                <w:szCs w:val="20"/>
              </w:rPr>
              <w:t>()+</w:t>
            </w:r>
            <w:proofErr w:type="gramEnd"/>
            <w:r>
              <w:rPr>
                <w:rFonts w:ascii="Consolas" w:hAnsi="Consolas" w:cs="Consolas"/>
                <w:color w:val="3F7F5F"/>
                <w:sz w:val="20"/>
                <w:szCs w:val="20"/>
              </w:rPr>
              <w:t>", "+myRectangle2.getPointBy4()+")"</w:t>
            </w:r>
          </w:p>
          <w:p w14:paraId="36C5FA72"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nSlope</w:t>
            </w:r>
            <w:proofErr w:type="spellEnd"/>
            <w:r>
              <w:rPr>
                <w:rFonts w:ascii="Consolas" w:hAnsi="Consolas" w:cs="Consolas"/>
                <w:color w:val="3F7F5F"/>
                <w:sz w:val="20"/>
                <w:szCs w:val="20"/>
              </w:rPr>
              <w:t xml:space="preserve"> of A B Line: " +myRectangle2.getSlopeOfAB()</w:t>
            </w:r>
          </w:p>
          <w:p w14:paraId="6425BF3A"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nSlope</w:t>
            </w:r>
            <w:proofErr w:type="spellEnd"/>
            <w:r>
              <w:rPr>
                <w:rFonts w:ascii="Consolas" w:hAnsi="Consolas" w:cs="Consolas"/>
                <w:color w:val="3F7F5F"/>
                <w:sz w:val="20"/>
                <w:szCs w:val="20"/>
              </w:rPr>
              <w:t xml:space="preserve"> of B C Line: " +myRectangle2.getSlopeOfBC()</w:t>
            </w:r>
          </w:p>
          <w:p w14:paraId="17260FC8"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nSlope</w:t>
            </w:r>
            <w:proofErr w:type="spellEnd"/>
            <w:r>
              <w:rPr>
                <w:rFonts w:ascii="Consolas" w:hAnsi="Consolas" w:cs="Consolas"/>
                <w:color w:val="3F7F5F"/>
                <w:sz w:val="20"/>
                <w:szCs w:val="20"/>
              </w:rPr>
              <w:t xml:space="preserve"> of C D Line: " +myRectangle2.getSlopeOfCD()</w:t>
            </w:r>
          </w:p>
          <w:p w14:paraId="2A381AD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nSlope</w:t>
            </w:r>
            <w:proofErr w:type="spellEnd"/>
            <w:r>
              <w:rPr>
                <w:rFonts w:ascii="Consolas" w:hAnsi="Consolas" w:cs="Consolas"/>
                <w:color w:val="3F7F5F"/>
                <w:sz w:val="20"/>
                <w:szCs w:val="20"/>
              </w:rPr>
              <w:t xml:space="preserve"> of D A Line: " +myRectangle2.getSlopeOfDA()</w:t>
            </w:r>
          </w:p>
          <w:p w14:paraId="456B5465"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nSlope</w:t>
            </w:r>
            <w:proofErr w:type="spellEnd"/>
            <w:r>
              <w:rPr>
                <w:rFonts w:ascii="Consolas" w:hAnsi="Consolas" w:cs="Consolas"/>
                <w:color w:val="3F7F5F"/>
                <w:sz w:val="20"/>
                <w:szCs w:val="20"/>
              </w:rPr>
              <w:t xml:space="preserve"> of AB and CD are equal: " +myRectangle2.getParallel_AB_</w:t>
            </w:r>
            <w:proofErr w:type="gramStart"/>
            <w:r>
              <w:rPr>
                <w:rFonts w:ascii="Consolas" w:hAnsi="Consolas" w:cs="Consolas"/>
                <w:color w:val="3F7F5F"/>
                <w:sz w:val="20"/>
                <w:szCs w:val="20"/>
              </w:rPr>
              <w:t>CD(</w:t>
            </w:r>
            <w:proofErr w:type="gramEnd"/>
            <w:r>
              <w:rPr>
                <w:rFonts w:ascii="Consolas" w:hAnsi="Consolas" w:cs="Consolas"/>
                <w:color w:val="3F7F5F"/>
                <w:sz w:val="20"/>
                <w:szCs w:val="20"/>
              </w:rPr>
              <w:t>)</w:t>
            </w:r>
          </w:p>
          <w:p w14:paraId="419184C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nSlope</w:t>
            </w:r>
            <w:proofErr w:type="spellEnd"/>
            <w:r>
              <w:rPr>
                <w:rFonts w:ascii="Consolas" w:hAnsi="Consolas" w:cs="Consolas"/>
                <w:color w:val="3F7F5F"/>
                <w:sz w:val="20"/>
                <w:szCs w:val="20"/>
              </w:rPr>
              <w:t xml:space="preserve"> of BC and DA are equal: " +myRectangle2.getParallel_BC_</w:t>
            </w:r>
            <w:proofErr w:type="gramStart"/>
            <w:r>
              <w:rPr>
                <w:rFonts w:ascii="Consolas" w:hAnsi="Consolas" w:cs="Consolas"/>
                <w:color w:val="3F7F5F"/>
                <w:sz w:val="20"/>
                <w:szCs w:val="20"/>
              </w:rPr>
              <w:t>DA(</w:t>
            </w:r>
            <w:proofErr w:type="gramEnd"/>
            <w:r>
              <w:rPr>
                <w:rFonts w:ascii="Consolas" w:hAnsi="Consolas" w:cs="Consolas"/>
                <w:color w:val="3F7F5F"/>
                <w:sz w:val="20"/>
                <w:szCs w:val="20"/>
              </w:rPr>
              <w:t>)</w:t>
            </w:r>
          </w:p>
          <w:p w14:paraId="06A08BB6"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nThe</w:t>
            </w:r>
            <w:proofErr w:type="spellEnd"/>
            <w:r>
              <w:rPr>
                <w:rFonts w:ascii="Consolas" w:hAnsi="Consolas" w:cs="Consolas"/>
                <w:color w:val="3F7F5F"/>
                <w:sz w:val="20"/>
                <w:szCs w:val="20"/>
              </w:rPr>
              <w:t xml:space="preserve"> shape is a parallelogram: " +myRectangle2.getParallelogram()</w:t>
            </w:r>
          </w:p>
          <w:p w14:paraId="581C736C"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nThe</w:t>
            </w:r>
            <w:proofErr w:type="spellEnd"/>
            <w:r>
              <w:rPr>
                <w:rFonts w:ascii="Consolas" w:hAnsi="Consolas" w:cs="Consolas"/>
                <w:color w:val="3F7F5F"/>
                <w:sz w:val="20"/>
                <w:szCs w:val="20"/>
              </w:rPr>
              <w:t xml:space="preserve"> shape is a Rectangle: " +myRectangle2.getRectangle()</w:t>
            </w:r>
          </w:p>
          <w:p w14:paraId="5684D9D0"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roofErr w:type="spellStart"/>
            <w:r>
              <w:rPr>
                <w:rFonts w:ascii="Consolas" w:hAnsi="Consolas" w:cs="Consolas"/>
                <w:color w:val="3F7F5F"/>
                <w:sz w:val="20"/>
                <w:szCs w:val="20"/>
              </w:rPr>
              <w:t>nAngle</w:t>
            </w:r>
            <w:proofErr w:type="spellEnd"/>
            <w:r>
              <w:rPr>
                <w:rFonts w:ascii="Consolas" w:hAnsi="Consolas" w:cs="Consolas"/>
                <w:color w:val="3F7F5F"/>
                <w:sz w:val="20"/>
                <w:szCs w:val="20"/>
              </w:rPr>
              <w:t>: " +myRectangle2.getAngle()</w:t>
            </w:r>
          </w:p>
          <w:p w14:paraId="41A4E9C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14:paraId="6EA8B893"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9BDDE54"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4073154" w14:textId="77777777" w:rsidR="0020170B" w:rsidRDefault="0020170B" w:rsidP="0020170B">
            <w:pPr>
              <w:autoSpaceDE w:val="0"/>
              <w:autoSpaceDN w:val="0"/>
              <w:adjustRightInd w:val="0"/>
              <w:rPr>
                <w:rFonts w:ascii="Consolas" w:hAnsi="Consolas" w:cs="Consolas"/>
                <w:sz w:val="20"/>
                <w:szCs w:val="20"/>
              </w:rPr>
            </w:pPr>
          </w:p>
          <w:p w14:paraId="02FC442D" w14:textId="77777777" w:rsidR="0020170B" w:rsidRDefault="0020170B" w:rsidP="0020170B">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22D031F7" w14:textId="77777777" w:rsidR="00C94CBB" w:rsidRPr="005A53F9" w:rsidRDefault="00C94CBB" w:rsidP="005E36B5">
            <w:pPr>
              <w:pStyle w:val="NoSpacing"/>
              <w:rPr>
                <w:rFonts w:ascii="Courier New" w:hAnsi="Courier New" w:cs="Courier New"/>
              </w:rPr>
            </w:pPr>
          </w:p>
        </w:tc>
      </w:tr>
    </w:tbl>
    <w:p w14:paraId="772B1FD4" w14:textId="77777777" w:rsidR="00C94CBB" w:rsidRDefault="00C94CBB" w:rsidP="00C94CBB"/>
    <w:p w14:paraId="4C7109DE" w14:textId="6736415B" w:rsidR="00A50DEC" w:rsidDel="00820839" w:rsidRDefault="00397C4C">
      <w:pPr>
        <w:rPr>
          <w:ins w:id="35" w:author="NAGLE, KEITH" w:date="2016-09-11T21:49:00Z"/>
          <w:del w:id="36" w:author="Michael McMahon" w:date="2018-10-28T14:23:00Z"/>
        </w:rPr>
      </w:pPr>
      <w:ins w:id="37" w:author="NAGLE, KEITH" w:date="2016-09-11T21:49:00Z">
        <w:del w:id="38" w:author="Michael McMahon" w:date="2018-10-28T14:23:00Z">
          <w:r w:rsidDel="00820839">
            <w:delText>Comments: Great work. You have provided a fairly thorough method for validating a rectangle. Including the added feature of determining the angle it is tilted at, or otherwise. See my sample answer to determine if the same validation can be done in a more efficient way.</w:delText>
          </w:r>
        </w:del>
      </w:ins>
    </w:p>
    <w:p w14:paraId="51867542" w14:textId="7D4A2A7E" w:rsidR="00397C4C" w:rsidDel="00820839" w:rsidRDefault="00397C4C">
      <w:pPr>
        <w:rPr>
          <w:del w:id="39" w:author="Michael McMahon" w:date="2018-10-28T14:23:00Z"/>
        </w:rPr>
      </w:pPr>
      <w:ins w:id="40" w:author="NAGLE, KEITH" w:date="2016-09-11T21:50:00Z">
        <w:del w:id="41" w:author="Michael McMahon" w:date="2018-10-28T14:23:00Z">
          <w:r w:rsidDel="00820839">
            <w:delText>Grade: NUIG A, Regis A</w:delText>
          </w:r>
        </w:del>
      </w:ins>
    </w:p>
    <w:p w14:paraId="27945B3F" w14:textId="77777777" w:rsidR="0020170B" w:rsidRDefault="0020170B"/>
    <w:p w14:paraId="017D5250" w14:textId="77777777" w:rsidR="0020170B" w:rsidRDefault="0020170B"/>
    <w:p w14:paraId="3FCB730C" w14:textId="77777777" w:rsidR="0020170B" w:rsidRDefault="0020170B"/>
    <w:p w14:paraId="7B095EBC" w14:textId="77777777" w:rsidR="0020170B" w:rsidRDefault="0020170B"/>
    <w:p w14:paraId="318453A0" w14:textId="3B2CE908" w:rsidR="0020170B" w:rsidRPr="005A53F9" w:rsidRDefault="0020170B" w:rsidP="0020170B">
      <w:pPr>
        <w:pStyle w:val="Heading1"/>
        <w:rPr>
          <w:b/>
          <w:u w:val="single"/>
        </w:rPr>
      </w:pPr>
      <w:del w:id="42" w:author="Michael McMahon" w:date="2018-10-28T14:23:00Z">
        <w:r w:rsidRPr="005A53F9" w:rsidDel="00820839">
          <w:rPr>
            <w:b/>
            <w:u w:val="single"/>
          </w:rPr>
          <w:lastRenderedPageBreak/>
          <w:delText>Question</w:delText>
        </w:r>
        <w:r w:rsidDel="00820839">
          <w:rPr>
            <w:b/>
            <w:u w:val="single"/>
          </w:rPr>
          <w:delText xml:space="preserve"> </w:delText>
        </w:r>
      </w:del>
      <w:ins w:id="43" w:author="Michael McMahon" w:date="2018-10-28T14:23:00Z">
        <w:r w:rsidR="00820839">
          <w:rPr>
            <w:b/>
            <w:u w:val="single"/>
          </w:rPr>
          <w:t>Problem</w:t>
        </w:r>
        <w:r w:rsidR="00820839">
          <w:rPr>
            <w:b/>
            <w:u w:val="single"/>
          </w:rPr>
          <w:t xml:space="preserve"> </w:t>
        </w:r>
      </w:ins>
      <w:r>
        <w:rPr>
          <w:b/>
          <w:u w:val="single"/>
        </w:rPr>
        <w:t>3</w:t>
      </w:r>
      <w:r w:rsidRPr="005A53F9">
        <w:rPr>
          <w:b/>
          <w:u w:val="single"/>
        </w:rPr>
        <w:t>:</w:t>
      </w:r>
    </w:p>
    <w:p w14:paraId="3C88E862" w14:textId="77777777" w:rsidR="0020170B" w:rsidRDefault="0020170B" w:rsidP="0020170B">
      <w:r w:rsidRPr="0020170B">
        <w:t xml:space="preserve">Provide methods to calculate the length, width, perimeter and area (the length is the larger of the two dimensions). Include a predicate method (methods like this, that test a quality and return true/false, are called predicate methods) </w:t>
      </w:r>
      <w:proofErr w:type="spellStart"/>
      <w:r w:rsidRPr="0020170B">
        <w:t>isSquare</w:t>
      </w:r>
      <w:proofErr w:type="spellEnd"/>
      <w:r w:rsidRPr="0020170B">
        <w:t xml:space="preserve"> which determines whether the rectangle is a square. Write a </w:t>
      </w:r>
      <w:r>
        <w:t>program to test class Rectangle.</w:t>
      </w:r>
    </w:p>
    <w:p w14:paraId="6B47C779" w14:textId="77777777" w:rsidR="0020170B" w:rsidRPr="005A53F9" w:rsidRDefault="0020170B" w:rsidP="0020170B">
      <w:pPr>
        <w:pStyle w:val="Heading1"/>
        <w:rPr>
          <w:b/>
          <w:u w:val="single"/>
        </w:rPr>
      </w:pPr>
      <w:r>
        <w:rPr>
          <w:b/>
          <w:u w:val="single"/>
        </w:rPr>
        <w:t>Approach</w:t>
      </w:r>
    </w:p>
    <w:p w14:paraId="3BBC5EEC" w14:textId="77777777" w:rsidR="0020170B" w:rsidRDefault="005E36B5" w:rsidP="0020170B">
      <w:r>
        <w:t xml:space="preserve">Once I had determined how to get the distance between two coordinated using the formula: </w:t>
      </w:r>
      <w:proofErr w:type="spellStart"/>
      <w:r w:rsidRPr="005E36B5">
        <w:t>lengthAB</w:t>
      </w:r>
      <w:proofErr w:type="spellEnd"/>
      <w:r w:rsidRPr="005E36B5">
        <w:t xml:space="preserve"> = </w:t>
      </w:r>
      <w:proofErr w:type="spellStart"/>
      <w:r w:rsidRPr="005E36B5">
        <w:t>Math.sqrt</w:t>
      </w:r>
      <w:proofErr w:type="spellEnd"/>
      <w:r w:rsidRPr="005E36B5">
        <w:t>((x2 - x</w:t>
      </w:r>
      <w:proofErr w:type="gramStart"/>
      <w:r w:rsidRPr="005E36B5">
        <w:t>1)*</w:t>
      </w:r>
      <w:proofErr w:type="gramEnd"/>
      <w:r w:rsidRPr="005E36B5">
        <w:t>(x2 - x1) + (y2 - y1)*(y2 - y1));</w:t>
      </w:r>
      <w:r>
        <w:t xml:space="preserve"> I then worked out which was the length and width variable and built upon the work I did in WK 1 for area and perimeter</w:t>
      </w:r>
      <w:r w:rsidR="0020170B">
        <w:t>.</w:t>
      </w:r>
      <w:r>
        <w:t xml:space="preserve"> For the </w:t>
      </w:r>
      <w:proofErr w:type="spellStart"/>
      <w:r>
        <w:t>isSquare</w:t>
      </w:r>
      <w:proofErr w:type="spellEnd"/>
      <w:r>
        <w:t xml:space="preserve"> I checked if the sides were the same length, if the shape was a </w:t>
      </w:r>
      <w:r w:rsidRPr="005E36B5">
        <w:t xml:space="preserve">Parallelogram </w:t>
      </w:r>
      <w:r>
        <w:t>and if one corner was a right angle</w:t>
      </w:r>
    </w:p>
    <w:p w14:paraId="44926837" w14:textId="77777777" w:rsidR="0020170B" w:rsidRPr="005A53F9" w:rsidRDefault="0020170B" w:rsidP="0020170B">
      <w:pPr>
        <w:pStyle w:val="Heading1"/>
        <w:rPr>
          <w:b/>
          <w:u w:val="single"/>
        </w:rPr>
      </w:pPr>
      <w:r w:rsidRPr="005A53F9">
        <w:rPr>
          <w:b/>
          <w:u w:val="single"/>
        </w:rPr>
        <w:t>Design</w:t>
      </w:r>
    </w:p>
    <w:p w14:paraId="3FB4CFB6" w14:textId="77777777" w:rsidR="003058B0" w:rsidRPr="003058B0" w:rsidRDefault="003058B0" w:rsidP="003058B0">
      <w:pPr>
        <w:rPr>
          <w:b/>
        </w:rPr>
      </w:pPr>
      <w:commentRangeStart w:id="44"/>
      <w:r w:rsidRPr="003058B0">
        <w:rPr>
          <w:b/>
        </w:rPr>
        <w:t>I did not have enough time to create a flow chart</w:t>
      </w:r>
      <w:commentRangeEnd w:id="44"/>
      <w:r w:rsidR="00397C4C">
        <w:rPr>
          <w:rStyle w:val="CommentReference"/>
        </w:rPr>
        <w:commentReference w:id="44"/>
      </w:r>
    </w:p>
    <w:p w14:paraId="169148C5" w14:textId="77777777" w:rsidR="0020170B" w:rsidRDefault="00E974A5" w:rsidP="0020170B">
      <w:pPr>
        <w:pStyle w:val="NoSpacing"/>
      </w:pPr>
      <w:r>
        <w:t>Design is exactly as Rectangle2.java with the addition of the following</w:t>
      </w:r>
    </w:p>
    <w:p w14:paraId="5EA16443" w14:textId="77777777" w:rsidR="00E974A5" w:rsidRDefault="00E974A5" w:rsidP="0020170B">
      <w:pPr>
        <w:pStyle w:val="NoSpacing"/>
      </w:pPr>
    </w:p>
    <w:p w14:paraId="70904F1B" w14:textId="77777777" w:rsidR="00E974A5" w:rsidRDefault="00E974A5" w:rsidP="0020170B">
      <w:pPr>
        <w:pStyle w:val="NoSpacing"/>
      </w:pPr>
      <w:r>
        <w:t>Calculate the distance between AB</w:t>
      </w:r>
    </w:p>
    <w:p w14:paraId="6B37A6CF" w14:textId="77777777" w:rsidR="00E974A5" w:rsidRDefault="00E974A5" w:rsidP="00E974A5">
      <w:pPr>
        <w:pStyle w:val="NoSpacing"/>
      </w:pPr>
      <w:r>
        <w:t>Calculate the distance between BC</w:t>
      </w:r>
    </w:p>
    <w:p w14:paraId="51073189" w14:textId="77777777" w:rsidR="00E974A5" w:rsidRDefault="00E974A5" w:rsidP="00E974A5">
      <w:pPr>
        <w:pStyle w:val="NoSpacing"/>
      </w:pPr>
      <w:r>
        <w:t>Calculate the distance between CD</w:t>
      </w:r>
    </w:p>
    <w:p w14:paraId="1C04229F" w14:textId="77777777" w:rsidR="00E974A5" w:rsidRDefault="00E974A5" w:rsidP="00E974A5">
      <w:pPr>
        <w:pStyle w:val="NoSpacing"/>
      </w:pPr>
      <w:r>
        <w:t>Calculate the distance between DA</w:t>
      </w:r>
    </w:p>
    <w:p w14:paraId="65B0FD09" w14:textId="77777777" w:rsidR="00E974A5" w:rsidRDefault="00E974A5" w:rsidP="00E974A5">
      <w:pPr>
        <w:pStyle w:val="NoSpacing"/>
      </w:pPr>
    </w:p>
    <w:p w14:paraId="51E822DA" w14:textId="77777777" w:rsidR="00E974A5" w:rsidRDefault="00E974A5" w:rsidP="00E974A5">
      <w:pPr>
        <w:pStyle w:val="NoSpacing"/>
      </w:pPr>
      <w:r>
        <w:t>Verify which side is the Length</w:t>
      </w:r>
    </w:p>
    <w:p w14:paraId="518DE434" w14:textId="77777777" w:rsidR="00E974A5" w:rsidRDefault="00E974A5" w:rsidP="00E974A5">
      <w:pPr>
        <w:pStyle w:val="NoSpacing"/>
      </w:pPr>
      <w:r>
        <w:t>Verify which side if the width</w:t>
      </w:r>
    </w:p>
    <w:p w14:paraId="4B788504" w14:textId="77777777" w:rsidR="00E974A5" w:rsidRDefault="00E974A5" w:rsidP="00E974A5">
      <w:pPr>
        <w:pStyle w:val="NoSpacing"/>
      </w:pPr>
    </w:p>
    <w:p w14:paraId="6993DA65" w14:textId="77777777" w:rsidR="00E974A5" w:rsidRDefault="00E974A5" w:rsidP="00E974A5">
      <w:pPr>
        <w:pStyle w:val="NoSpacing"/>
      </w:pPr>
      <w:r>
        <w:t>Calculate the Area</w:t>
      </w:r>
    </w:p>
    <w:p w14:paraId="682E3CC4" w14:textId="77777777" w:rsidR="00E974A5" w:rsidRDefault="00E974A5" w:rsidP="00E974A5">
      <w:pPr>
        <w:pStyle w:val="NoSpacing"/>
      </w:pPr>
      <w:r>
        <w:t>Calculate the Perimeter</w:t>
      </w:r>
    </w:p>
    <w:p w14:paraId="50DE1081" w14:textId="77777777" w:rsidR="00E974A5" w:rsidRDefault="00E974A5" w:rsidP="00E974A5">
      <w:pPr>
        <w:pStyle w:val="NoSpacing"/>
      </w:pPr>
    </w:p>
    <w:p w14:paraId="722C14E1" w14:textId="77777777" w:rsidR="00593775" w:rsidRDefault="00593775" w:rsidP="00E974A5">
      <w:pPr>
        <w:pStyle w:val="NoSpacing"/>
      </w:pPr>
      <w:r>
        <w:t>To check is object is a Square</w:t>
      </w:r>
    </w:p>
    <w:p w14:paraId="2029EAC9" w14:textId="77777777" w:rsidR="00593775" w:rsidRDefault="00593775" w:rsidP="00593775">
      <w:pPr>
        <w:pStyle w:val="NoSpacing"/>
        <w:numPr>
          <w:ilvl w:val="0"/>
          <w:numId w:val="1"/>
        </w:numPr>
      </w:pPr>
      <w:r>
        <w:t>Check if both width and height are the same</w:t>
      </w:r>
    </w:p>
    <w:p w14:paraId="0320DBFE" w14:textId="77777777" w:rsidR="00593775" w:rsidRDefault="00593775" w:rsidP="00593775">
      <w:pPr>
        <w:pStyle w:val="NoSpacing"/>
        <w:numPr>
          <w:ilvl w:val="0"/>
          <w:numId w:val="1"/>
        </w:numPr>
      </w:pPr>
      <w:r>
        <w:t xml:space="preserve">Check that object is a </w:t>
      </w:r>
      <w:r w:rsidRPr="00593775">
        <w:t>Parallelogram</w:t>
      </w:r>
    </w:p>
    <w:p w14:paraId="1EA450E1" w14:textId="77777777" w:rsidR="00593775" w:rsidRDefault="00593775" w:rsidP="00593775">
      <w:pPr>
        <w:pStyle w:val="NoSpacing"/>
        <w:numPr>
          <w:ilvl w:val="0"/>
          <w:numId w:val="1"/>
        </w:numPr>
      </w:pPr>
      <w:r>
        <w:t>Check that the object has a right angle</w:t>
      </w:r>
    </w:p>
    <w:p w14:paraId="20BF84A9" w14:textId="77777777" w:rsidR="0020170B" w:rsidRDefault="0020170B" w:rsidP="0020170B">
      <w:pPr>
        <w:pStyle w:val="NoSpacing"/>
      </w:pPr>
    </w:p>
    <w:p w14:paraId="6E51055C" w14:textId="77777777" w:rsidR="0020170B" w:rsidRDefault="0020170B" w:rsidP="0020170B">
      <w:pPr>
        <w:pStyle w:val="NoSpacing"/>
      </w:pPr>
      <w:r>
        <w:t>EXIT</w:t>
      </w:r>
    </w:p>
    <w:p w14:paraId="35477C94" w14:textId="77777777" w:rsidR="0020170B" w:rsidRDefault="0020170B" w:rsidP="0020170B">
      <w:pPr>
        <w:jc w:val="center"/>
      </w:pPr>
    </w:p>
    <w:p w14:paraId="128311CF" w14:textId="77777777" w:rsidR="0020170B" w:rsidRDefault="0020170B" w:rsidP="0020170B">
      <w:pPr>
        <w:jc w:val="center"/>
      </w:pPr>
    </w:p>
    <w:p w14:paraId="494EF616" w14:textId="77777777" w:rsidR="0020170B" w:rsidRDefault="0020170B" w:rsidP="0020170B">
      <w:pPr>
        <w:jc w:val="center"/>
      </w:pPr>
    </w:p>
    <w:p w14:paraId="75437332" w14:textId="77777777" w:rsidR="0020170B" w:rsidRDefault="0020170B" w:rsidP="0020170B"/>
    <w:p w14:paraId="37A730C3" w14:textId="77777777" w:rsidR="00C93CE0" w:rsidRDefault="00C93CE0" w:rsidP="0020170B"/>
    <w:p w14:paraId="24067C63" w14:textId="77777777" w:rsidR="00C93CE0" w:rsidRDefault="00C93CE0" w:rsidP="0020170B"/>
    <w:p w14:paraId="27DEA9BF" w14:textId="77777777" w:rsidR="00C93CE0" w:rsidRDefault="00C93CE0" w:rsidP="0020170B"/>
    <w:p w14:paraId="2422DEAD" w14:textId="77777777" w:rsidR="00C93CE0" w:rsidRDefault="00C93CE0" w:rsidP="0020170B"/>
    <w:p w14:paraId="68C567F7" w14:textId="77777777" w:rsidR="00C93CE0" w:rsidRDefault="00C93CE0" w:rsidP="0020170B"/>
    <w:p w14:paraId="783255C1" w14:textId="77777777" w:rsidR="0020170B" w:rsidRPr="005A53F9" w:rsidRDefault="0020170B" w:rsidP="0020170B">
      <w:pPr>
        <w:pStyle w:val="Heading1"/>
        <w:rPr>
          <w:b/>
          <w:u w:val="single"/>
        </w:rPr>
      </w:pPr>
      <w:r w:rsidRPr="005A53F9">
        <w:rPr>
          <w:b/>
          <w:u w:val="single"/>
        </w:rPr>
        <w:lastRenderedPageBreak/>
        <w:t>Testing</w:t>
      </w:r>
    </w:p>
    <w:p w14:paraId="3E10C3F3" w14:textId="77777777" w:rsidR="00C93CE0" w:rsidRDefault="00C93CE0" w:rsidP="00C93CE0">
      <w:pPr>
        <w:pStyle w:val="NoSpacing"/>
      </w:pPr>
    </w:p>
    <w:tbl>
      <w:tblPr>
        <w:tblStyle w:val="TableGrid"/>
        <w:tblW w:w="0" w:type="auto"/>
        <w:tblLook w:val="04A0" w:firstRow="1" w:lastRow="0" w:firstColumn="1" w:lastColumn="0" w:noHBand="0" w:noVBand="1"/>
      </w:tblPr>
      <w:tblGrid>
        <w:gridCol w:w="440"/>
        <w:gridCol w:w="3103"/>
        <w:gridCol w:w="2691"/>
        <w:gridCol w:w="2782"/>
      </w:tblGrid>
      <w:tr w:rsidR="00C93CE0" w14:paraId="7B12886C" w14:textId="77777777" w:rsidTr="00B52B93">
        <w:tc>
          <w:tcPr>
            <w:tcW w:w="440" w:type="dxa"/>
          </w:tcPr>
          <w:p w14:paraId="243A1E6A" w14:textId="77777777" w:rsidR="00C93CE0" w:rsidRPr="008A3128" w:rsidRDefault="00C93CE0" w:rsidP="00B52B93">
            <w:pPr>
              <w:pStyle w:val="NoSpacing"/>
              <w:rPr>
                <w:b/>
              </w:rPr>
            </w:pPr>
            <w:r>
              <w:rPr>
                <w:b/>
              </w:rPr>
              <w:t>#</w:t>
            </w:r>
          </w:p>
        </w:tc>
        <w:tc>
          <w:tcPr>
            <w:tcW w:w="3103" w:type="dxa"/>
          </w:tcPr>
          <w:p w14:paraId="64AD99E1" w14:textId="77777777" w:rsidR="00C93CE0" w:rsidRPr="008A3128" w:rsidRDefault="00C93CE0" w:rsidP="00B52B93">
            <w:pPr>
              <w:pStyle w:val="NoSpacing"/>
              <w:rPr>
                <w:b/>
              </w:rPr>
            </w:pPr>
            <w:r w:rsidRPr="008A3128">
              <w:rPr>
                <w:b/>
              </w:rPr>
              <w:t>Test</w:t>
            </w:r>
          </w:p>
        </w:tc>
        <w:tc>
          <w:tcPr>
            <w:tcW w:w="2691" w:type="dxa"/>
          </w:tcPr>
          <w:p w14:paraId="72F5309D" w14:textId="77777777" w:rsidR="00C93CE0" w:rsidRPr="008A3128" w:rsidRDefault="00C93CE0" w:rsidP="00B52B93">
            <w:pPr>
              <w:pStyle w:val="NoSpacing"/>
              <w:rPr>
                <w:b/>
              </w:rPr>
            </w:pPr>
            <w:r>
              <w:rPr>
                <w:b/>
              </w:rPr>
              <w:t>Expected Result</w:t>
            </w:r>
          </w:p>
        </w:tc>
        <w:tc>
          <w:tcPr>
            <w:tcW w:w="2782" w:type="dxa"/>
          </w:tcPr>
          <w:p w14:paraId="4356FC1C" w14:textId="77777777" w:rsidR="00C93CE0" w:rsidRPr="008A3128" w:rsidRDefault="00C93CE0" w:rsidP="00B52B93">
            <w:pPr>
              <w:pStyle w:val="NoSpacing"/>
              <w:rPr>
                <w:b/>
              </w:rPr>
            </w:pPr>
            <w:r w:rsidRPr="008A3128">
              <w:rPr>
                <w:b/>
              </w:rPr>
              <w:t>Actual</w:t>
            </w:r>
            <w:r>
              <w:rPr>
                <w:b/>
              </w:rPr>
              <w:t xml:space="preserve"> Result</w:t>
            </w:r>
          </w:p>
        </w:tc>
      </w:tr>
      <w:tr w:rsidR="00C93CE0" w14:paraId="3DC127A6" w14:textId="77777777" w:rsidTr="00B52B93">
        <w:tc>
          <w:tcPr>
            <w:tcW w:w="440" w:type="dxa"/>
          </w:tcPr>
          <w:p w14:paraId="110897AA" w14:textId="77777777" w:rsidR="00C93CE0" w:rsidRDefault="00C93CE0" w:rsidP="00B52B93">
            <w:pPr>
              <w:pStyle w:val="NoSpacing"/>
            </w:pPr>
            <w:r>
              <w:t>1</w:t>
            </w:r>
          </w:p>
        </w:tc>
        <w:tc>
          <w:tcPr>
            <w:tcW w:w="3103" w:type="dxa"/>
          </w:tcPr>
          <w:p w14:paraId="11AF1520" w14:textId="77777777" w:rsidR="00C93CE0" w:rsidRDefault="00C93CE0" w:rsidP="00B52B93">
            <w:pPr>
              <w:pStyle w:val="NoSpacing"/>
            </w:pPr>
            <w:r>
              <w:t>Enter positive double numbers larger than 20.0 for Length</w:t>
            </w:r>
          </w:p>
        </w:tc>
        <w:tc>
          <w:tcPr>
            <w:tcW w:w="2691" w:type="dxa"/>
          </w:tcPr>
          <w:p w14:paraId="04CA213B" w14:textId="77777777" w:rsidR="00C93CE0" w:rsidRDefault="00C93CE0" w:rsidP="00B52B93">
            <w:pPr>
              <w:pStyle w:val="NoSpacing"/>
            </w:pPr>
            <w:proofErr w:type="spellStart"/>
            <w:r w:rsidRPr="00C06E8E">
              <w:t>IllegalArgumentException</w:t>
            </w:r>
            <w:proofErr w:type="spellEnd"/>
          </w:p>
        </w:tc>
        <w:tc>
          <w:tcPr>
            <w:tcW w:w="2782" w:type="dxa"/>
          </w:tcPr>
          <w:p w14:paraId="5969752D" w14:textId="77777777" w:rsidR="00C93CE0" w:rsidRDefault="00C93CE0" w:rsidP="00B52B93">
            <w:pPr>
              <w:pStyle w:val="NoSpacing"/>
            </w:pPr>
            <w:proofErr w:type="spellStart"/>
            <w:r w:rsidRPr="00C06E8E">
              <w:t>IllegalArgumentException</w:t>
            </w:r>
            <w:proofErr w:type="spellEnd"/>
          </w:p>
        </w:tc>
      </w:tr>
      <w:tr w:rsidR="00C93CE0" w14:paraId="3B57F763" w14:textId="77777777" w:rsidTr="00B52B93">
        <w:tc>
          <w:tcPr>
            <w:tcW w:w="440" w:type="dxa"/>
          </w:tcPr>
          <w:p w14:paraId="361ADF26" w14:textId="77777777" w:rsidR="00C93CE0" w:rsidRDefault="00C93CE0" w:rsidP="00B52B93">
            <w:pPr>
              <w:pStyle w:val="NoSpacing"/>
            </w:pPr>
            <w:r>
              <w:t>2</w:t>
            </w:r>
          </w:p>
        </w:tc>
        <w:tc>
          <w:tcPr>
            <w:tcW w:w="3103" w:type="dxa"/>
          </w:tcPr>
          <w:p w14:paraId="3FEF9876" w14:textId="77777777" w:rsidR="00C93CE0" w:rsidRDefault="00C93CE0" w:rsidP="00B52B93">
            <w:pPr>
              <w:pStyle w:val="NoSpacing"/>
            </w:pPr>
            <w:r>
              <w:t>Enter negative double numbers less than 0.0 for Length</w:t>
            </w:r>
          </w:p>
        </w:tc>
        <w:tc>
          <w:tcPr>
            <w:tcW w:w="2691" w:type="dxa"/>
          </w:tcPr>
          <w:p w14:paraId="65B8B0AB" w14:textId="77777777" w:rsidR="00C93CE0" w:rsidRDefault="00C93CE0" w:rsidP="00B52B93">
            <w:pPr>
              <w:pStyle w:val="NoSpacing"/>
            </w:pPr>
            <w:proofErr w:type="spellStart"/>
            <w:r w:rsidRPr="00C06E8E">
              <w:t>IllegalArgumentException</w:t>
            </w:r>
            <w:proofErr w:type="spellEnd"/>
          </w:p>
        </w:tc>
        <w:tc>
          <w:tcPr>
            <w:tcW w:w="2782" w:type="dxa"/>
          </w:tcPr>
          <w:p w14:paraId="795E8D19" w14:textId="77777777" w:rsidR="00C93CE0" w:rsidRDefault="00C93CE0" w:rsidP="00B52B93">
            <w:pPr>
              <w:pStyle w:val="NoSpacing"/>
            </w:pPr>
            <w:proofErr w:type="spellStart"/>
            <w:r w:rsidRPr="00C06E8E">
              <w:t>IllegalArgumentException</w:t>
            </w:r>
            <w:proofErr w:type="spellEnd"/>
          </w:p>
        </w:tc>
      </w:tr>
      <w:tr w:rsidR="00C93CE0" w14:paraId="54962114" w14:textId="77777777" w:rsidTr="00B52B93">
        <w:tc>
          <w:tcPr>
            <w:tcW w:w="440" w:type="dxa"/>
          </w:tcPr>
          <w:p w14:paraId="38BA5BD2" w14:textId="77777777" w:rsidR="00C93CE0" w:rsidRDefault="00C93CE0" w:rsidP="00B52B93">
            <w:pPr>
              <w:pStyle w:val="NoSpacing"/>
            </w:pPr>
            <w:r>
              <w:t>3</w:t>
            </w:r>
          </w:p>
        </w:tc>
        <w:tc>
          <w:tcPr>
            <w:tcW w:w="3103" w:type="dxa"/>
          </w:tcPr>
          <w:p w14:paraId="60614C5F" w14:textId="77777777" w:rsidR="00C93CE0" w:rsidRDefault="00C93CE0" w:rsidP="00B52B93">
            <w:pPr>
              <w:pStyle w:val="NoSpacing"/>
            </w:pPr>
            <w:r>
              <w:t>Enter positive double numbers larger than 20.0 for Width</w:t>
            </w:r>
          </w:p>
        </w:tc>
        <w:tc>
          <w:tcPr>
            <w:tcW w:w="2691" w:type="dxa"/>
          </w:tcPr>
          <w:p w14:paraId="0FBBC47D" w14:textId="77777777" w:rsidR="00C93CE0" w:rsidRDefault="00C93CE0" w:rsidP="00B52B93">
            <w:pPr>
              <w:pStyle w:val="NoSpacing"/>
            </w:pPr>
            <w:proofErr w:type="spellStart"/>
            <w:r w:rsidRPr="00C06E8E">
              <w:t>IllegalArgumentException</w:t>
            </w:r>
            <w:proofErr w:type="spellEnd"/>
          </w:p>
        </w:tc>
        <w:tc>
          <w:tcPr>
            <w:tcW w:w="2782" w:type="dxa"/>
          </w:tcPr>
          <w:p w14:paraId="316D9912" w14:textId="77777777" w:rsidR="00C93CE0" w:rsidRDefault="00C93CE0" w:rsidP="00B52B93">
            <w:pPr>
              <w:pStyle w:val="NoSpacing"/>
            </w:pPr>
            <w:proofErr w:type="spellStart"/>
            <w:r w:rsidRPr="00C06E8E">
              <w:t>IllegalArgumentException</w:t>
            </w:r>
            <w:proofErr w:type="spellEnd"/>
          </w:p>
        </w:tc>
      </w:tr>
      <w:tr w:rsidR="00C93CE0" w14:paraId="1C310C2F" w14:textId="77777777" w:rsidTr="00B52B93">
        <w:tc>
          <w:tcPr>
            <w:tcW w:w="440" w:type="dxa"/>
          </w:tcPr>
          <w:p w14:paraId="1E7FD86E" w14:textId="77777777" w:rsidR="00C93CE0" w:rsidRDefault="00C93CE0" w:rsidP="00B52B93">
            <w:pPr>
              <w:pStyle w:val="NoSpacing"/>
            </w:pPr>
            <w:r>
              <w:t>4</w:t>
            </w:r>
          </w:p>
        </w:tc>
        <w:tc>
          <w:tcPr>
            <w:tcW w:w="3103" w:type="dxa"/>
          </w:tcPr>
          <w:p w14:paraId="299EB779" w14:textId="77777777" w:rsidR="00C93CE0" w:rsidRDefault="00C93CE0" w:rsidP="00B52B93">
            <w:pPr>
              <w:pStyle w:val="NoSpacing"/>
            </w:pPr>
            <w:r>
              <w:t>Enter negative double numbers less than 0.0 for Width</w:t>
            </w:r>
          </w:p>
        </w:tc>
        <w:tc>
          <w:tcPr>
            <w:tcW w:w="2691" w:type="dxa"/>
          </w:tcPr>
          <w:p w14:paraId="48F169AF" w14:textId="77777777" w:rsidR="00C93CE0" w:rsidRDefault="00C93CE0" w:rsidP="00B52B93">
            <w:pPr>
              <w:pStyle w:val="NoSpacing"/>
            </w:pPr>
            <w:proofErr w:type="spellStart"/>
            <w:r w:rsidRPr="00C06E8E">
              <w:t>IllegalArgumentException</w:t>
            </w:r>
            <w:proofErr w:type="spellEnd"/>
          </w:p>
        </w:tc>
        <w:tc>
          <w:tcPr>
            <w:tcW w:w="2782" w:type="dxa"/>
          </w:tcPr>
          <w:p w14:paraId="70703869" w14:textId="77777777" w:rsidR="00C93CE0" w:rsidRDefault="00C93CE0" w:rsidP="00B52B93">
            <w:pPr>
              <w:pStyle w:val="NoSpacing"/>
            </w:pPr>
            <w:proofErr w:type="spellStart"/>
            <w:r w:rsidRPr="00C06E8E">
              <w:t>IllegalArgumentException</w:t>
            </w:r>
            <w:proofErr w:type="spellEnd"/>
          </w:p>
        </w:tc>
      </w:tr>
      <w:tr w:rsidR="00C93CE0" w14:paraId="28F25956" w14:textId="77777777" w:rsidTr="00B52B93">
        <w:tc>
          <w:tcPr>
            <w:tcW w:w="440" w:type="dxa"/>
          </w:tcPr>
          <w:p w14:paraId="20AD1A41" w14:textId="77777777" w:rsidR="00C93CE0" w:rsidRDefault="00C93CE0" w:rsidP="00B52B93">
            <w:pPr>
              <w:pStyle w:val="NoSpacing"/>
            </w:pPr>
            <w:r>
              <w:t>5</w:t>
            </w:r>
          </w:p>
        </w:tc>
        <w:tc>
          <w:tcPr>
            <w:tcW w:w="3103" w:type="dxa"/>
          </w:tcPr>
          <w:p w14:paraId="2BD4E56A" w14:textId="77777777" w:rsidR="00C93CE0" w:rsidRDefault="00C93CE0" w:rsidP="00B52B93">
            <w:pPr>
              <w:pStyle w:val="NoSpacing"/>
            </w:pPr>
            <w:r>
              <w:t xml:space="preserve">Enter </w:t>
            </w:r>
            <w:proofErr w:type="gramStart"/>
            <w:r>
              <w:t>non double</w:t>
            </w:r>
            <w:proofErr w:type="gramEnd"/>
            <w:r>
              <w:t xml:space="preserve"> numbers for Length</w:t>
            </w:r>
          </w:p>
        </w:tc>
        <w:tc>
          <w:tcPr>
            <w:tcW w:w="2691" w:type="dxa"/>
          </w:tcPr>
          <w:p w14:paraId="2171D705" w14:textId="77777777" w:rsidR="00C93CE0" w:rsidRDefault="00C93CE0" w:rsidP="00B52B93">
            <w:pPr>
              <w:pStyle w:val="NoSpacing"/>
            </w:pPr>
            <w:r>
              <w:t>Compilation Error</w:t>
            </w:r>
          </w:p>
        </w:tc>
        <w:tc>
          <w:tcPr>
            <w:tcW w:w="2782" w:type="dxa"/>
          </w:tcPr>
          <w:p w14:paraId="2752A78B" w14:textId="77777777" w:rsidR="00C93CE0" w:rsidRDefault="00C93CE0" w:rsidP="00B52B93">
            <w:pPr>
              <w:pStyle w:val="NoSpacing"/>
            </w:pPr>
            <w:r>
              <w:t>Compilation Error</w:t>
            </w:r>
          </w:p>
        </w:tc>
      </w:tr>
      <w:tr w:rsidR="00C93CE0" w14:paraId="3C0E3B83" w14:textId="77777777" w:rsidTr="00B52B93">
        <w:tc>
          <w:tcPr>
            <w:tcW w:w="440" w:type="dxa"/>
          </w:tcPr>
          <w:p w14:paraId="745A09E9" w14:textId="77777777" w:rsidR="00C93CE0" w:rsidRDefault="00C93CE0" w:rsidP="00B52B93">
            <w:pPr>
              <w:pStyle w:val="NoSpacing"/>
            </w:pPr>
            <w:r>
              <w:t>6</w:t>
            </w:r>
          </w:p>
        </w:tc>
        <w:tc>
          <w:tcPr>
            <w:tcW w:w="3103" w:type="dxa"/>
          </w:tcPr>
          <w:p w14:paraId="3D3B2F66" w14:textId="77777777" w:rsidR="00C93CE0" w:rsidRDefault="00C93CE0" w:rsidP="00B52B93">
            <w:pPr>
              <w:pStyle w:val="NoSpacing"/>
            </w:pPr>
            <w:r>
              <w:t>Enter no variables when creating the object</w:t>
            </w:r>
          </w:p>
        </w:tc>
        <w:tc>
          <w:tcPr>
            <w:tcW w:w="2691" w:type="dxa"/>
          </w:tcPr>
          <w:p w14:paraId="22962A5B" w14:textId="77777777" w:rsidR="00C93CE0" w:rsidRDefault="00C93CE0" w:rsidP="00B52B93">
            <w:pPr>
              <w:pStyle w:val="NoSpacing"/>
            </w:pPr>
            <w:r>
              <w:t>Uses the default variables</w:t>
            </w:r>
          </w:p>
        </w:tc>
        <w:tc>
          <w:tcPr>
            <w:tcW w:w="2782" w:type="dxa"/>
          </w:tcPr>
          <w:p w14:paraId="75E3B7C7" w14:textId="77777777" w:rsidR="00C93CE0" w:rsidRDefault="00C93CE0" w:rsidP="00B52B93">
            <w:pPr>
              <w:pStyle w:val="NoSpacing"/>
            </w:pPr>
            <w:r>
              <w:t>Uses the default variables</w:t>
            </w:r>
          </w:p>
        </w:tc>
      </w:tr>
      <w:tr w:rsidR="00C93CE0" w14:paraId="0999F547" w14:textId="77777777" w:rsidTr="00B52B93">
        <w:tc>
          <w:tcPr>
            <w:tcW w:w="440" w:type="dxa"/>
          </w:tcPr>
          <w:p w14:paraId="090DF1ED" w14:textId="77777777" w:rsidR="00C93CE0" w:rsidRDefault="00C93CE0" w:rsidP="00B52B93">
            <w:pPr>
              <w:pStyle w:val="NoSpacing"/>
            </w:pPr>
            <w:r>
              <w:t>7</w:t>
            </w:r>
          </w:p>
        </w:tc>
        <w:tc>
          <w:tcPr>
            <w:tcW w:w="3103" w:type="dxa"/>
          </w:tcPr>
          <w:p w14:paraId="7706C2B2" w14:textId="77777777" w:rsidR="00C93CE0" w:rsidRDefault="00C93CE0" w:rsidP="00B52B93">
            <w:pPr>
              <w:pStyle w:val="NoSpacing"/>
            </w:pPr>
            <w:r>
              <w:t xml:space="preserve">Enter no variable for width when creating the object </w:t>
            </w:r>
          </w:p>
        </w:tc>
        <w:tc>
          <w:tcPr>
            <w:tcW w:w="2691" w:type="dxa"/>
          </w:tcPr>
          <w:p w14:paraId="5968304E" w14:textId="77777777" w:rsidR="00C93CE0" w:rsidRDefault="00C93CE0" w:rsidP="00B52B93">
            <w:pPr>
              <w:pStyle w:val="NoSpacing"/>
            </w:pPr>
            <w:r>
              <w:t>Uses the default width variable</w:t>
            </w:r>
          </w:p>
        </w:tc>
        <w:tc>
          <w:tcPr>
            <w:tcW w:w="2782" w:type="dxa"/>
          </w:tcPr>
          <w:p w14:paraId="0D12141B" w14:textId="77777777" w:rsidR="00C93CE0" w:rsidRDefault="00C93CE0" w:rsidP="00B52B93">
            <w:pPr>
              <w:pStyle w:val="NoSpacing"/>
            </w:pPr>
            <w:r>
              <w:t>Uses the default width variable</w:t>
            </w:r>
          </w:p>
        </w:tc>
      </w:tr>
      <w:tr w:rsidR="00C93CE0" w14:paraId="19D28FDE" w14:textId="77777777" w:rsidTr="00B52B93">
        <w:tc>
          <w:tcPr>
            <w:tcW w:w="440" w:type="dxa"/>
          </w:tcPr>
          <w:p w14:paraId="7263515F" w14:textId="77777777" w:rsidR="00C93CE0" w:rsidRDefault="00C93CE0" w:rsidP="00B52B93">
            <w:pPr>
              <w:pStyle w:val="NoSpacing"/>
            </w:pPr>
            <w:r>
              <w:t>8</w:t>
            </w:r>
          </w:p>
        </w:tc>
        <w:tc>
          <w:tcPr>
            <w:tcW w:w="3103" w:type="dxa"/>
          </w:tcPr>
          <w:p w14:paraId="6735ACA2" w14:textId="77777777" w:rsidR="00C93CE0" w:rsidRDefault="00C93CE0" w:rsidP="00B52B93">
            <w:pPr>
              <w:pStyle w:val="NoSpacing"/>
            </w:pPr>
            <w:r>
              <w:t xml:space="preserve">Enter no variable for length when creating the object </w:t>
            </w:r>
          </w:p>
        </w:tc>
        <w:tc>
          <w:tcPr>
            <w:tcW w:w="2691" w:type="dxa"/>
          </w:tcPr>
          <w:p w14:paraId="112CBE43" w14:textId="77777777" w:rsidR="00C93CE0" w:rsidRDefault="00C93CE0" w:rsidP="00B52B93">
            <w:pPr>
              <w:pStyle w:val="NoSpacing"/>
            </w:pPr>
            <w:r>
              <w:t>Uses the default length variable</w:t>
            </w:r>
          </w:p>
        </w:tc>
        <w:tc>
          <w:tcPr>
            <w:tcW w:w="2782" w:type="dxa"/>
          </w:tcPr>
          <w:p w14:paraId="7C8BCA08" w14:textId="77777777" w:rsidR="00C93CE0" w:rsidRDefault="00C93CE0" w:rsidP="00B52B93">
            <w:pPr>
              <w:pStyle w:val="NoSpacing"/>
            </w:pPr>
            <w:r>
              <w:t>Uses the default length variable</w:t>
            </w:r>
          </w:p>
        </w:tc>
      </w:tr>
      <w:tr w:rsidR="00C93CE0" w14:paraId="1A831BD9" w14:textId="77777777" w:rsidTr="00B52B93">
        <w:tc>
          <w:tcPr>
            <w:tcW w:w="440" w:type="dxa"/>
          </w:tcPr>
          <w:p w14:paraId="3DE5EDF9" w14:textId="77777777" w:rsidR="00C93CE0" w:rsidRDefault="00C93CE0" w:rsidP="00B52B93">
            <w:pPr>
              <w:pStyle w:val="NoSpacing"/>
            </w:pPr>
            <w:r>
              <w:t>7</w:t>
            </w:r>
          </w:p>
        </w:tc>
        <w:tc>
          <w:tcPr>
            <w:tcW w:w="3103" w:type="dxa"/>
          </w:tcPr>
          <w:p w14:paraId="38E73762" w14:textId="77777777" w:rsidR="00C93CE0" w:rsidRDefault="00C93CE0" w:rsidP="00B52B93">
            <w:pPr>
              <w:pStyle w:val="NoSpacing"/>
            </w:pPr>
            <w:r>
              <w:t xml:space="preserve">Enter a </w:t>
            </w:r>
            <w:proofErr w:type="gramStart"/>
            <w:r>
              <w:t>letters</w:t>
            </w:r>
            <w:proofErr w:type="gramEnd"/>
            <w:r>
              <w:t xml:space="preserve"> into width/height </w:t>
            </w:r>
          </w:p>
        </w:tc>
        <w:tc>
          <w:tcPr>
            <w:tcW w:w="2691" w:type="dxa"/>
          </w:tcPr>
          <w:p w14:paraId="194480D9" w14:textId="77777777" w:rsidR="00C93CE0" w:rsidRDefault="00C93CE0" w:rsidP="00B52B93">
            <w:pPr>
              <w:pStyle w:val="NoSpacing"/>
            </w:pPr>
            <w:r>
              <w:t>Compilation Error</w:t>
            </w:r>
          </w:p>
        </w:tc>
        <w:tc>
          <w:tcPr>
            <w:tcW w:w="2782" w:type="dxa"/>
          </w:tcPr>
          <w:p w14:paraId="740FBAED" w14:textId="77777777" w:rsidR="00C93CE0" w:rsidRDefault="00C93CE0" w:rsidP="00B52B93">
            <w:pPr>
              <w:pStyle w:val="NoSpacing"/>
            </w:pPr>
            <w:r>
              <w:t>Compilation Error</w:t>
            </w:r>
          </w:p>
        </w:tc>
      </w:tr>
      <w:tr w:rsidR="00C93CE0" w14:paraId="56A1349B" w14:textId="77777777" w:rsidTr="00B52B93">
        <w:tc>
          <w:tcPr>
            <w:tcW w:w="440" w:type="dxa"/>
          </w:tcPr>
          <w:p w14:paraId="32D01027" w14:textId="77777777" w:rsidR="00C93CE0" w:rsidRDefault="00C93CE0" w:rsidP="00B52B93">
            <w:pPr>
              <w:pStyle w:val="NoSpacing"/>
            </w:pPr>
            <w:r>
              <w:t>10</w:t>
            </w:r>
          </w:p>
        </w:tc>
        <w:tc>
          <w:tcPr>
            <w:tcW w:w="3103" w:type="dxa"/>
          </w:tcPr>
          <w:p w14:paraId="7308641C" w14:textId="77777777" w:rsidR="00C93CE0" w:rsidRDefault="00C93CE0" w:rsidP="00B52B93">
            <w:pPr>
              <w:pStyle w:val="NoSpacing"/>
            </w:pPr>
            <w:r>
              <w:t xml:space="preserve">Enter symbols as width/height </w:t>
            </w:r>
          </w:p>
        </w:tc>
        <w:tc>
          <w:tcPr>
            <w:tcW w:w="2691" w:type="dxa"/>
          </w:tcPr>
          <w:p w14:paraId="23F56C00" w14:textId="77777777" w:rsidR="00C93CE0" w:rsidRDefault="00C93CE0" w:rsidP="00B52B93">
            <w:pPr>
              <w:pStyle w:val="NoSpacing"/>
            </w:pPr>
            <w:r>
              <w:t>Compilation Error</w:t>
            </w:r>
          </w:p>
        </w:tc>
        <w:tc>
          <w:tcPr>
            <w:tcW w:w="2782" w:type="dxa"/>
          </w:tcPr>
          <w:p w14:paraId="193D1026" w14:textId="77777777" w:rsidR="00C93CE0" w:rsidRDefault="00C93CE0" w:rsidP="00B52B93">
            <w:pPr>
              <w:pStyle w:val="NoSpacing"/>
            </w:pPr>
            <w:r>
              <w:t>Compilation Error</w:t>
            </w:r>
          </w:p>
        </w:tc>
      </w:tr>
      <w:tr w:rsidR="00C93CE0" w14:paraId="68CC0AA6" w14:textId="77777777" w:rsidTr="00B52B93">
        <w:tc>
          <w:tcPr>
            <w:tcW w:w="440" w:type="dxa"/>
          </w:tcPr>
          <w:p w14:paraId="016BFDFF" w14:textId="77777777" w:rsidR="00C93CE0" w:rsidRDefault="00C93CE0" w:rsidP="00B52B93">
            <w:pPr>
              <w:pStyle w:val="NoSpacing"/>
            </w:pPr>
            <w:r>
              <w:t>11</w:t>
            </w:r>
          </w:p>
        </w:tc>
        <w:tc>
          <w:tcPr>
            <w:tcW w:w="3103" w:type="dxa"/>
          </w:tcPr>
          <w:p w14:paraId="26FBD164" w14:textId="77777777" w:rsidR="00C93CE0" w:rsidRDefault="00C93CE0" w:rsidP="00B52B93">
            <w:pPr>
              <w:pStyle w:val="NoSpacing"/>
            </w:pPr>
            <w:r>
              <w:t xml:space="preserve">Enter double numbers between 0.00 and 20.0 for width/height </w:t>
            </w:r>
          </w:p>
        </w:tc>
        <w:tc>
          <w:tcPr>
            <w:tcW w:w="2691" w:type="dxa"/>
          </w:tcPr>
          <w:p w14:paraId="259CB42F" w14:textId="77777777" w:rsidR="00C93CE0" w:rsidRDefault="00C93CE0" w:rsidP="00B52B93">
            <w:pPr>
              <w:pStyle w:val="NoSpacing"/>
            </w:pPr>
            <w:r>
              <w:t>Accept numbers and show result output</w:t>
            </w:r>
          </w:p>
        </w:tc>
        <w:tc>
          <w:tcPr>
            <w:tcW w:w="2782" w:type="dxa"/>
          </w:tcPr>
          <w:p w14:paraId="07B93FAA" w14:textId="77777777" w:rsidR="00C93CE0" w:rsidRDefault="00C93CE0" w:rsidP="00B52B93">
            <w:pPr>
              <w:pStyle w:val="NoSpacing"/>
            </w:pPr>
            <w:r>
              <w:t>Accept numbers and show result output</w:t>
            </w:r>
          </w:p>
        </w:tc>
      </w:tr>
      <w:tr w:rsidR="00C93CE0" w14:paraId="0C221F93" w14:textId="77777777" w:rsidTr="00B52B93">
        <w:tc>
          <w:tcPr>
            <w:tcW w:w="440" w:type="dxa"/>
          </w:tcPr>
          <w:p w14:paraId="76C1791A" w14:textId="77777777" w:rsidR="00C93CE0" w:rsidRDefault="00C93CE0" w:rsidP="00B52B93">
            <w:pPr>
              <w:pStyle w:val="NoSpacing"/>
            </w:pPr>
            <w:r>
              <w:t>15</w:t>
            </w:r>
          </w:p>
        </w:tc>
        <w:tc>
          <w:tcPr>
            <w:tcW w:w="3103" w:type="dxa"/>
          </w:tcPr>
          <w:p w14:paraId="774FC717" w14:textId="77777777" w:rsidR="00C93CE0" w:rsidRDefault="00C93CE0" w:rsidP="00B52B93">
            <w:pPr>
              <w:pStyle w:val="NoSpacing"/>
            </w:pPr>
            <w:r>
              <w:t>Check shape is a rectangle</w:t>
            </w:r>
          </w:p>
        </w:tc>
        <w:tc>
          <w:tcPr>
            <w:tcW w:w="2691" w:type="dxa"/>
          </w:tcPr>
          <w:p w14:paraId="4A95A5E1" w14:textId="77777777" w:rsidR="00C93CE0" w:rsidRDefault="00C93CE0" w:rsidP="00B52B93">
            <w:pPr>
              <w:pStyle w:val="NoSpacing"/>
            </w:pPr>
            <w:r>
              <w:t>Rectangle is correct</w:t>
            </w:r>
          </w:p>
        </w:tc>
        <w:tc>
          <w:tcPr>
            <w:tcW w:w="2782" w:type="dxa"/>
          </w:tcPr>
          <w:p w14:paraId="6A099190" w14:textId="77777777" w:rsidR="00C93CE0" w:rsidRDefault="00C93CE0" w:rsidP="00B52B93">
            <w:pPr>
              <w:pStyle w:val="NoSpacing"/>
            </w:pPr>
            <w:r>
              <w:t>Rectangle is correct</w:t>
            </w:r>
          </w:p>
        </w:tc>
      </w:tr>
      <w:tr w:rsidR="00C93CE0" w14:paraId="2FF60776" w14:textId="77777777" w:rsidTr="00B52B93">
        <w:tc>
          <w:tcPr>
            <w:tcW w:w="440" w:type="dxa"/>
          </w:tcPr>
          <w:p w14:paraId="14221136" w14:textId="77777777" w:rsidR="00C93CE0" w:rsidRDefault="00C93CE0" w:rsidP="00B52B93">
            <w:pPr>
              <w:pStyle w:val="NoSpacing"/>
            </w:pPr>
            <w:r>
              <w:t>16</w:t>
            </w:r>
          </w:p>
        </w:tc>
        <w:tc>
          <w:tcPr>
            <w:tcW w:w="3103" w:type="dxa"/>
          </w:tcPr>
          <w:p w14:paraId="79FB110A" w14:textId="77777777" w:rsidR="00C93CE0" w:rsidRDefault="00C93CE0" w:rsidP="00B52B93">
            <w:pPr>
              <w:pStyle w:val="NoSpacing"/>
            </w:pPr>
            <w:r>
              <w:t>Check shape is not a rectangle</w:t>
            </w:r>
          </w:p>
        </w:tc>
        <w:tc>
          <w:tcPr>
            <w:tcW w:w="2691" w:type="dxa"/>
          </w:tcPr>
          <w:p w14:paraId="2FC9B754" w14:textId="77777777" w:rsidR="00C93CE0" w:rsidRDefault="00C93CE0" w:rsidP="00B52B93">
            <w:pPr>
              <w:pStyle w:val="NoSpacing"/>
            </w:pPr>
            <w:r>
              <w:t>Not a Rectangle is correct</w:t>
            </w:r>
          </w:p>
        </w:tc>
        <w:tc>
          <w:tcPr>
            <w:tcW w:w="2782" w:type="dxa"/>
          </w:tcPr>
          <w:p w14:paraId="688ACD62" w14:textId="77777777" w:rsidR="00C93CE0" w:rsidRDefault="00C93CE0" w:rsidP="00B52B93">
            <w:pPr>
              <w:pStyle w:val="NoSpacing"/>
            </w:pPr>
            <w:r>
              <w:t>Not a Rectangle is correct</w:t>
            </w:r>
          </w:p>
        </w:tc>
      </w:tr>
      <w:tr w:rsidR="00C93CE0" w14:paraId="3A78C1DA" w14:textId="77777777" w:rsidTr="00B52B93">
        <w:tc>
          <w:tcPr>
            <w:tcW w:w="440" w:type="dxa"/>
          </w:tcPr>
          <w:p w14:paraId="0C891210" w14:textId="77777777" w:rsidR="00C93CE0" w:rsidRDefault="00C93CE0" w:rsidP="00C93CE0">
            <w:pPr>
              <w:pStyle w:val="NoSpacing"/>
            </w:pPr>
          </w:p>
        </w:tc>
        <w:tc>
          <w:tcPr>
            <w:tcW w:w="3103" w:type="dxa"/>
          </w:tcPr>
          <w:p w14:paraId="01869B46" w14:textId="77777777" w:rsidR="00C93CE0" w:rsidRDefault="00C93CE0" w:rsidP="00C93CE0">
            <w:pPr>
              <w:pStyle w:val="NoSpacing"/>
            </w:pPr>
            <w:r>
              <w:t>Check that all lengths are correct</w:t>
            </w:r>
          </w:p>
        </w:tc>
        <w:tc>
          <w:tcPr>
            <w:tcW w:w="2691" w:type="dxa"/>
          </w:tcPr>
          <w:p w14:paraId="23FF8D65" w14:textId="77777777" w:rsidR="00C93CE0" w:rsidRDefault="00C93CE0" w:rsidP="00C93CE0">
            <w:pPr>
              <w:pStyle w:val="NoSpacing"/>
            </w:pPr>
            <w:r>
              <w:t>All lengths are correct</w:t>
            </w:r>
          </w:p>
        </w:tc>
        <w:tc>
          <w:tcPr>
            <w:tcW w:w="2782" w:type="dxa"/>
          </w:tcPr>
          <w:p w14:paraId="1DE021AE" w14:textId="77777777" w:rsidR="00C93CE0" w:rsidRDefault="00C93CE0" w:rsidP="00C93CE0">
            <w:pPr>
              <w:pStyle w:val="NoSpacing"/>
            </w:pPr>
            <w:r>
              <w:t>All lengths are correct</w:t>
            </w:r>
          </w:p>
        </w:tc>
      </w:tr>
      <w:tr w:rsidR="00C93CE0" w14:paraId="310ECFA2" w14:textId="77777777" w:rsidTr="00B52B93">
        <w:tc>
          <w:tcPr>
            <w:tcW w:w="440" w:type="dxa"/>
          </w:tcPr>
          <w:p w14:paraId="45B19BC7" w14:textId="77777777" w:rsidR="00C93CE0" w:rsidRDefault="00C93CE0" w:rsidP="00C93CE0">
            <w:pPr>
              <w:pStyle w:val="NoSpacing"/>
            </w:pPr>
          </w:p>
        </w:tc>
        <w:tc>
          <w:tcPr>
            <w:tcW w:w="3103" w:type="dxa"/>
          </w:tcPr>
          <w:p w14:paraId="49B1FFB4" w14:textId="77777777" w:rsidR="00C93CE0" w:rsidRDefault="00C93CE0" w:rsidP="00C93CE0">
            <w:pPr>
              <w:pStyle w:val="NoSpacing"/>
            </w:pPr>
            <w:r>
              <w:t>Check Area is correct</w:t>
            </w:r>
          </w:p>
        </w:tc>
        <w:tc>
          <w:tcPr>
            <w:tcW w:w="2691" w:type="dxa"/>
          </w:tcPr>
          <w:p w14:paraId="4CAB7122" w14:textId="77777777" w:rsidR="00C93CE0" w:rsidRDefault="00C93CE0" w:rsidP="00C93CE0">
            <w:pPr>
              <w:pStyle w:val="NoSpacing"/>
            </w:pPr>
            <w:r>
              <w:t>Area is correct</w:t>
            </w:r>
          </w:p>
        </w:tc>
        <w:tc>
          <w:tcPr>
            <w:tcW w:w="2782" w:type="dxa"/>
          </w:tcPr>
          <w:p w14:paraId="68200FE6" w14:textId="77777777" w:rsidR="00C93CE0" w:rsidRDefault="00C93CE0" w:rsidP="00C93CE0">
            <w:pPr>
              <w:pStyle w:val="NoSpacing"/>
            </w:pPr>
            <w:r>
              <w:t>Area is correct</w:t>
            </w:r>
          </w:p>
        </w:tc>
      </w:tr>
      <w:tr w:rsidR="00C93CE0" w14:paraId="2DD3267A" w14:textId="77777777" w:rsidTr="00B52B93">
        <w:tc>
          <w:tcPr>
            <w:tcW w:w="440" w:type="dxa"/>
          </w:tcPr>
          <w:p w14:paraId="204054F7" w14:textId="77777777" w:rsidR="00C93CE0" w:rsidRDefault="00C93CE0" w:rsidP="00C93CE0">
            <w:pPr>
              <w:pStyle w:val="NoSpacing"/>
            </w:pPr>
          </w:p>
        </w:tc>
        <w:tc>
          <w:tcPr>
            <w:tcW w:w="3103" w:type="dxa"/>
          </w:tcPr>
          <w:p w14:paraId="5F085CC6" w14:textId="77777777" w:rsidR="00C93CE0" w:rsidRDefault="00C93CE0" w:rsidP="00C93CE0">
            <w:pPr>
              <w:pStyle w:val="NoSpacing"/>
            </w:pPr>
            <w:r>
              <w:t>Check Perimeter is correct</w:t>
            </w:r>
          </w:p>
        </w:tc>
        <w:tc>
          <w:tcPr>
            <w:tcW w:w="2691" w:type="dxa"/>
          </w:tcPr>
          <w:p w14:paraId="5EDBF7FC" w14:textId="77777777" w:rsidR="00C93CE0" w:rsidRDefault="00C93CE0" w:rsidP="00C93CE0">
            <w:pPr>
              <w:pStyle w:val="NoSpacing"/>
            </w:pPr>
            <w:r>
              <w:t>Perimeter is correct</w:t>
            </w:r>
          </w:p>
        </w:tc>
        <w:tc>
          <w:tcPr>
            <w:tcW w:w="2782" w:type="dxa"/>
          </w:tcPr>
          <w:p w14:paraId="37C57981" w14:textId="77777777" w:rsidR="00C93CE0" w:rsidRPr="00C93CE0" w:rsidRDefault="00C93CE0" w:rsidP="00C93CE0">
            <w:pPr>
              <w:pStyle w:val="NoSpacing"/>
              <w:rPr>
                <w:b/>
              </w:rPr>
            </w:pPr>
            <w:r>
              <w:t>Perimeter is correct</w:t>
            </w:r>
          </w:p>
        </w:tc>
      </w:tr>
      <w:tr w:rsidR="00C93CE0" w14:paraId="472BDE2F" w14:textId="77777777" w:rsidTr="00B52B93">
        <w:tc>
          <w:tcPr>
            <w:tcW w:w="440" w:type="dxa"/>
          </w:tcPr>
          <w:p w14:paraId="1877DD48" w14:textId="77777777" w:rsidR="00C93CE0" w:rsidRDefault="00C93CE0" w:rsidP="00C93CE0">
            <w:pPr>
              <w:pStyle w:val="NoSpacing"/>
            </w:pPr>
          </w:p>
        </w:tc>
        <w:tc>
          <w:tcPr>
            <w:tcW w:w="3103" w:type="dxa"/>
          </w:tcPr>
          <w:p w14:paraId="4970C728" w14:textId="77777777" w:rsidR="00C93CE0" w:rsidRDefault="00C93CE0" w:rsidP="00C93CE0">
            <w:pPr>
              <w:pStyle w:val="NoSpacing"/>
            </w:pPr>
            <w:r>
              <w:t>Check shape is a square</w:t>
            </w:r>
          </w:p>
        </w:tc>
        <w:tc>
          <w:tcPr>
            <w:tcW w:w="2691" w:type="dxa"/>
          </w:tcPr>
          <w:p w14:paraId="0695259F" w14:textId="77777777" w:rsidR="00C93CE0" w:rsidRDefault="00C93CE0" w:rsidP="00C93CE0">
            <w:pPr>
              <w:pStyle w:val="NoSpacing"/>
            </w:pPr>
            <w:r>
              <w:t>Shape is a square</w:t>
            </w:r>
          </w:p>
        </w:tc>
        <w:tc>
          <w:tcPr>
            <w:tcW w:w="2782" w:type="dxa"/>
          </w:tcPr>
          <w:p w14:paraId="22D1014E" w14:textId="77777777" w:rsidR="00C93CE0" w:rsidRDefault="00C93CE0" w:rsidP="00C93CE0">
            <w:pPr>
              <w:pStyle w:val="NoSpacing"/>
            </w:pPr>
            <w:r>
              <w:t>Shape is a square</w:t>
            </w:r>
          </w:p>
        </w:tc>
      </w:tr>
      <w:tr w:rsidR="00C93CE0" w14:paraId="0AB312C9" w14:textId="77777777" w:rsidTr="00B52B93">
        <w:tc>
          <w:tcPr>
            <w:tcW w:w="440" w:type="dxa"/>
          </w:tcPr>
          <w:p w14:paraId="78F78A89" w14:textId="77777777" w:rsidR="00C93CE0" w:rsidRDefault="00C93CE0" w:rsidP="00C93CE0">
            <w:pPr>
              <w:pStyle w:val="NoSpacing"/>
            </w:pPr>
          </w:p>
        </w:tc>
        <w:tc>
          <w:tcPr>
            <w:tcW w:w="3103" w:type="dxa"/>
          </w:tcPr>
          <w:p w14:paraId="4B8AA553" w14:textId="77777777" w:rsidR="00C93CE0" w:rsidRDefault="00C93CE0" w:rsidP="00C93CE0">
            <w:pPr>
              <w:pStyle w:val="NoSpacing"/>
            </w:pPr>
            <w:r>
              <w:t>Check shape is not a square</w:t>
            </w:r>
          </w:p>
        </w:tc>
        <w:tc>
          <w:tcPr>
            <w:tcW w:w="2691" w:type="dxa"/>
          </w:tcPr>
          <w:p w14:paraId="20F54F39" w14:textId="77777777" w:rsidR="00C93CE0" w:rsidRDefault="00C93CE0" w:rsidP="00C93CE0">
            <w:pPr>
              <w:pStyle w:val="NoSpacing"/>
            </w:pPr>
            <w:r>
              <w:t>Shape is not a square</w:t>
            </w:r>
          </w:p>
        </w:tc>
        <w:tc>
          <w:tcPr>
            <w:tcW w:w="2782" w:type="dxa"/>
          </w:tcPr>
          <w:p w14:paraId="7DED1106" w14:textId="77777777" w:rsidR="00C93CE0" w:rsidRDefault="00C93CE0" w:rsidP="00C93CE0">
            <w:pPr>
              <w:pStyle w:val="NoSpacing"/>
            </w:pPr>
            <w:r>
              <w:t>Shape is not a square</w:t>
            </w:r>
          </w:p>
        </w:tc>
      </w:tr>
      <w:tr w:rsidR="00C93CE0" w14:paraId="196B9EDA" w14:textId="77777777" w:rsidTr="00B52B93">
        <w:tc>
          <w:tcPr>
            <w:tcW w:w="440" w:type="dxa"/>
          </w:tcPr>
          <w:p w14:paraId="12E46963" w14:textId="77777777" w:rsidR="00C93CE0" w:rsidRDefault="00C93CE0" w:rsidP="00C93CE0">
            <w:pPr>
              <w:pStyle w:val="NoSpacing"/>
            </w:pPr>
            <w:r>
              <w:t>17</w:t>
            </w:r>
          </w:p>
        </w:tc>
        <w:tc>
          <w:tcPr>
            <w:tcW w:w="3103" w:type="dxa"/>
          </w:tcPr>
          <w:p w14:paraId="5FABAF90" w14:textId="77777777" w:rsidR="00C93CE0" w:rsidRDefault="00C93CE0" w:rsidP="00C93CE0">
            <w:pPr>
              <w:pStyle w:val="NoSpacing"/>
            </w:pPr>
            <w:r>
              <w:t>Programme closes at end</w:t>
            </w:r>
          </w:p>
        </w:tc>
        <w:tc>
          <w:tcPr>
            <w:tcW w:w="2691" w:type="dxa"/>
          </w:tcPr>
          <w:p w14:paraId="587B14C8" w14:textId="77777777" w:rsidR="00C93CE0" w:rsidRDefault="00C93CE0" w:rsidP="00C93CE0">
            <w:pPr>
              <w:pStyle w:val="NoSpacing"/>
            </w:pPr>
            <w:r>
              <w:t>Programme closes at end</w:t>
            </w:r>
          </w:p>
        </w:tc>
        <w:tc>
          <w:tcPr>
            <w:tcW w:w="2782" w:type="dxa"/>
          </w:tcPr>
          <w:p w14:paraId="04D924F6" w14:textId="77777777" w:rsidR="00C93CE0" w:rsidRDefault="00C93CE0" w:rsidP="00C93CE0">
            <w:pPr>
              <w:pStyle w:val="NoSpacing"/>
            </w:pPr>
            <w:r>
              <w:t>Programme closes at end</w:t>
            </w:r>
          </w:p>
        </w:tc>
      </w:tr>
    </w:tbl>
    <w:p w14:paraId="50B9CE7C" w14:textId="77777777" w:rsidR="0020170B" w:rsidRDefault="0020170B" w:rsidP="0020170B"/>
    <w:p w14:paraId="03335B38" w14:textId="77777777" w:rsidR="0020170B" w:rsidRDefault="0020170B" w:rsidP="0020170B"/>
    <w:p w14:paraId="643F2398" w14:textId="77777777" w:rsidR="0020170B" w:rsidRDefault="0020170B" w:rsidP="0020170B"/>
    <w:p w14:paraId="65457D86" w14:textId="77777777" w:rsidR="0020170B" w:rsidRDefault="0020170B" w:rsidP="0020170B"/>
    <w:p w14:paraId="35ED5F76" w14:textId="77777777" w:rsidR="00C93CE0" w:rsidRDefault="00C93CE0" w:rsidP="0020170B"/>
    <w:p w14:paraId="6E740D47" w14:textId="77777777" w:rsidR="00C93CE0" w:rsidRDefault="00C93CE0" w:rsidP="0020170B"/>
    <w:p w14:paraId="752E4DB5" w14:textId="77777777" w:rsidR="00C93CE0" w:rsidRDefault="00C93CE0" w:rsidP="0020170B"/>
    <w:p w14:paraId="0C680EC5" w14:textId="77777777" w:rsidR="00C93CE0" w:rsidRDefault="00C93CE0" w:rsidP="0020170B"/>
    <w:p w14:paraId="0F0B5258" w14:textId="77777777" w:rsidR="0020170B" w:rsidRDefault="0020170B" w:rsidP="0020170B"/>
    <w:p w14:paraId="4062A4FA" w14:textId="77777777" w:rsidR="0020170B" w:rsidRPr="005A53F9" w:rsidRDefault="0020170B" w:rsidP="0020170B">
      <w:pPr>
        <w:pStyle w:val="Heading1"/>
        <w:rPr>
          <w:b/>
          <w:u w:val="single"/>
        </w:rPr>
      </w:pPr>
      <w:r>
        <w:rPr>
          <w:b/>
          <w:u w:val="single"/>
        </w:rPr>
        <w:lastRenderedPageBreak/>
        <w:t xml:space="preserve">Source </w:t>
      </w:r>
      <w:r w:rsidRPr="005A53F9">
        <w:rPr>
          <w:b/>
          <w:u w:val="single"/>
        </w:rPr>
        <w:t>Code</w:t>
      </w:r>
      <w:r>
        <w:rPr>
          <w:b/>
          <w:u w:val="single"/>
        </w:rPr>
        <w:t xml:space="preserve"> – Rectangle</w:t>
      </w:r>
      <w:r w:rsidR="000804E2">
        <w:rPr>
          <w:b/>
          <w:u w:val="single"/>
        </w:rPr>
        <w:t>3</w:t>
      </w:r>
      <w:r>
        <w:rPr>
          <w:b/>
          <w:u w:val="single"/>
        </w:rPr>
        <w:t>.java</w:t>
      </w:r>
    </w:p>
    <w:tbl>
      <w:tblPr>
        <w:tblStyle w:val="TableGrid"/>
        <w:tblW w:w="0" w:type="auto"/>
        <w:tblLook w:val="04A0" w:firstRow="1" w:lastRow="0" w:firstColumn="1" w:lastColumn="0" w:noHBand="0" w:noVBand="1"/>
      </w:tblPr>
      <w:tblGrid>
        <w:gridCol w:w="9016"/>
      </w:tblGrid>
      <w:tr w:rsidR="0020170B" w14:paraId="0355DB7A" w14:textId="77777777" w:rsidTr="005E36B5">
        <w:tc>
          <w:tcPr>
            <w:tcW w:w="9016" w:type="dxa"/>
          </w:tcPr>
          <w:p w14:paraId="235FEEB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3F7F5F"/>
                <w:sz w:val="20"/>
                <w:szCs w:val="20"/>
              </w:rPr>
              <w:t>/* McMahonMichael_Wk2_Q3_MCT619</w:t>
            </w:r>
          </w:p>
          <w:p w14:paraId="325527B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3F7F5F"/>
                <w:sz w:val="20"/>
                <w:szCs w:val="20"/>
              </w:rPr>
              <w:tab/>
              <w:t xml:space="preserve"> * Provide methods to calculate the length, width, </w:t>
            </w:r>
            <w:r w:rsidRPr="005E36B5">
              <w:rPr>
                <w:rFonts w:ascii="Consolas" w:hAnsi="Consolas" w:cs="Consolas"/>
                <w:color w:val="3F7F5F"/>
                <w:sz w:val="20"/>
                <w:szCs w:val="20"/>
                <w:u w:val="single"/>
              </w:rPr>
              <w:t>perimeter</w:t>
            </w:r>
            <w:r w:rsidRPr="005E36B5">
              <w:rPr>
                <w:rFonts w:ascii="Consolas" w:hAnsi="Consolas" w:cs="Consolas"/>
                <w:color w:val="3F7F5F"/>
                <w:sz w:val="20"/>
                <w:szCs w:val="20"/>
              </w:rPr>
              <w:t xml:space="preserve"> and area (the length is the larger of the two dimensions). </w:t>
            </w:r>
          </w:p>
          <w:p w14:paraId="07E247EB"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3F7F5F"/>
                <w:sz w:val="20"/>
                <w:szCs w:val="20"/>
              </w:rPr>
              <w:tab/>
              <w:t xml:space="preserve"> * Include a predicate method (methods like this, that test a quality and return true/false, are called predicate methods) </w:t>
            </w:r>
          </w:p>
          <w:p w14:paraId="0EEDB61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3F7F5F"/>
                <w:sz w:val="20"/>
                <w:szCs w:val="20"/>
              </w:rPr>
              <w:tab/>
              <w:t xml:space="preserve"> * </w:t>
            </w:r>
            <w:proofErr w:type="spellStart"/>
            <w:r w:rsidRPr="005E36B5">
              <w:rPr>
                <w:rFonts w:ascii="Consolas" w:hAnsi="Consolas" w:cs="Consolas"/>
                <w:color w:val="3F7F5F"/>
                <w:sz w:val="20"/>
                <w:szCs w:val="20"/>
              </w:rPr>
              <w:t>isSquare</w:t>
            </w:r>
            <w:proofErr w:type="spellEnd"/>
            <w:r w:rsidRPr="005E36B5">
              <w:rPr>
                <w:rFonts w:ascii="Consolas" w:hAnsi="Consolas" w:cs="Consolas"/>
                <w:color w:val="3F7F5F"/>
                <w:sz w:val="20"/>
                <w:szCs w:val="20"/>
              </w:rPr>
              <w:t xml:space="preserve"> which determines whether the rectangle is a square. Write a program to test class </w:t>
            </w:r>
            <w:proofErr w:type="gramStart"/>
            <w:r w:rsidRPr="005E36B5">
              <w:rPr>
                <w:rFonts w:ascii="Consolas" w:hAnsi="Consolas" w:cs="Consolas"/>
                <w:color w:val="3F7F5F"/>
                <w:sz w:val="20"/>
                <w:szCs w:val="20"/>
              </w:rPr>
              <w:t>Rectangle.*</w:t>
            </w:r>
            <w:proofErr w:type="gramEnd"/>
            <w:r w:rsidRPr="005E36B5">
              <w:rPr>
                <w:rFonts w:ascii="Consolas" w:hAnsi="Consolas" w:cs="Consolas"/>
                <w:color w:val="3F7F5F"/>
                <w:sz w:val="20"/>
                <w:szCs w:val="20"/>
              </w:rPr>
              <w:t>/</w:t>
            </w:r>
          </w:p>
          <w:p w14:paraId="506EB71D" w14:textId="77777777" w:rsidR="005E36B5" w:rsidRPr="005E36B5" w:rsidRDefault="005E36B5" w:rsidP="005E36B5">
            <w:pPr>
              <w:autoSpaceDE w:val="0"/>
              <w:autoSpaceDN w:val="0"/>
              <w:adjustRightInd w:val="0"/>
              <w:rPr>
                <w:rFonts w:ascii="Consolas" w:hAnsi="Consolas" w:cs="Consolas"/>
                <w:sz w:val="20"/>
                <w:szCs w:val="20"/>
              </w:rPr>
            </w:pPr>
          </w:p>
          <w:p w14:paraId="4273C6E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class</w:t>
            </w:r>
            <w:r w:rsidRPr="005E36B5">
              <w:rPr>
                <w:rFonts w:ascii="Consolas" w:hAnsi="Consolas" w:cs="Consolas"/>
                <w:color w:val="000000"/>
                <w:sz w:val="20"/>
                <w:szCs w:val="20"/>
              </w:rPr>
              <w:t xml:space="preserve"> Rectangle3 {</w:t>
            </w:r>
          </w:p>
          <w:p w14:paraId="6EA3417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081299F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0000C0"/>
                <w:sz w:val="20"/>
                <w:szCs w:val="20"/>
              </w:rPr>
              <w:t>x1</w:t>
            </w:r>
            <w:r w:rsidRPr="005E36B5">
              <w:rPr>
                <w:rFonts w:ascii="Consolas" w:hAnsi="Consolas" w:cs="Consolas"/>
                <w:color w:val="000000"/>
                <w:sz w:val="20"/>
                <w:szCs w:val="20"/>
              </w:rPr>
              <w:t xml:space="preserve">, </w:t>
            </w:r>
            <w:r w:rsidRPr="005E36B5">
              <w:rPr>
                <w:rFonts w:ascii="Consolas" w:hAnsi="Consolas" w:cs="Consolas"/>
                <w:color w:val="0000C0"/>
                <w:sz w:val="20"/>
                <w:szCs w:val="20"/>
              </w:rPr>
              <w:t>y1</w:t>
            </w:r>
            <w:r w:rsidRPr="005E36B5">
              <w:rPr>
                <w:rFonts w:ascii="Consolas" w:hAnsi="Consolas" w:cs="Consolas"/>
                <w:color w:val="000000"/>
                <w:sz w:val="20"/>
                <w:szCs w:val="20"/>
              </w:rPr>
              <w:t xml:space="preserve">, </w:t>
            </w:r>
            <w:r w:rsidRPr="005E36B5">
              <w:rPr>
                <w:rFonts w:ascii="Consolas" w:hAnsi="Consolas" w:cs="Consolas"/>
                <w:color w:val="0000C0"/>
                <w:sz w:val="20"/>
                <w:szCs w:val="20"/>
              </w:rPr>
              <w:t>x2</w:t>
            </w:r>
            <w:r w:rsidRPr="005E36B5">
              <w:rPr>
                <w:rFonts w:ascii="Consolas" w:hAnsi="Consolas" w:cs="Consolas"/>
                <w:color w:val="000000"/>
                <w:sz w:val="20"/>
                <w:szCs w:val="20"/>
              </w:rPr>
              <w:t xml:space="preserve">, </w:t>
            </w:r>
            <w:r w:rsidRPr="005E36B5">
              <w:rPr>
                <w:rFonts w:ascii="Consolas" w:hAnsi="Consolas" w:cs="Consolas"/>
                <w:color w:val="0000C0"/>
                <w:sz w:val="20"/>
                <w:szCs w:val="20"/>
              </w:rPr>
              <w:t>y2</w:t>
            </w:r>
            <w:r w:rsidRPr="005E36B5">
              <w:rPr>
                <w:rFonts w:ascii="Consolas" w:hAnsi="Consolas" w:cs="Consolas"/>
                <w:color w:val="000000"/>
                <w:sz w:val="20"/>
                <w:szCs w:val="20"/>
              </w:rPr>
              <w:t xml:space="preserve">, </w:t>
            </w:r>
            <w:r w:rsidRPr="005E36B5">
              <w:rPr>
                <w:rFonts w:ascii="Consolas" w:hAnsi="Consolas" w:cs="Consolas"/>
                <w:color w:val="0000C0"/>
                <w:sz w:val="20"/>
                <w:szCs w:val="20"/>
              </w:rPr>
              <w:t>x3</w:t>
            </w:r>
            <w:r w:rsidRPr="005E36B5">
              <w:rPr>
                <w:rFonts w:ascii="Consolas" w:hAnsi="Consolas" w:cs="Consolas"/>
                <w:color w:val="000000"/>
                <w:sz w:val="20"/>
                <w:szCs w:val="20"/>
              </w:rPr>
              <w:t xml:space="preserve">, </w:t>
            </w:r>
            <w:r w:rsidRPr="005E36B5">
              <w:rPr>
                <w:rFonts w:ascii="Consolas" w:hAnsi="Consolas" w:cs="Consolas"/>
                <w:color w:val="0000C0"/>
                <w:sz w:val="20"/>
                <w:szCs w:val="20"/>
              </w:rPr>
              <w:t>y3</w:t>
            </w:r>
            <w:r w:rsidRPr="005E36B5">
              <w:rPr>
                <w:rFonts w:ascii="Consolas" w:hAnsi="Consolas" w:cs="Consolas"/>
                <w:color w:val="000000"/>
                <w:sz w:val="20"/>
                <w:szCs w:val="20"/>
              </w:rPr>
              <w:t xml:space="preserve">, </w:t>
            </w:r>
            <w:r w:rsidRPr="005E36B5">
              <w:rPr>
                <w:rFonts w:ascii="Consolas" w:hAnsi="Consolas" w:cs="Consolas"/>
                <w:color w:val="0000C0"/>
                <w:sz w:val="20"/>
                <w:szCs w:val="20"/>
              </w:rPr>
              <w:t>x4</w:t>
            </w:r>
            <w:r w:rsidRPr="005E36B5">
              <w:rPr>
                <w:rFonts w:ascii="Consolas" w:hAnsi="Consolas" w:cs="Consolas"/>
                <w:color w:val="000000"/>
                <w:sz w:val="20"/>
                <w:szCs w:val="20"/>
              </w:rPr>
              <w:t xml:space="preserve">, </w:t>
            </w:r>
            <w:r w:rsidRPr="005E36B5">
              <w:rPr>
                <w:rFonts w:ascii="Consolas" w:hAnsi="Consolas" w:cs="Consolas"/>
                <w:color w:val="0000C0"/>
                <w:sz w:val="20"/>
                <w:szCs w:val="20"/>
              </w:rPr>
              <w:t>y4</w:t>
            </w:r>
            <w:r w:rsidRPr="005E36B5">
              <w:rPr>
                <w:rFonts w:ascii="Consolas" w:hAnsi="Consolas" w:cs="Consolas"/>
                <w:color w:val="000000"/>
                <w:sz w:val="20"/>
                <w:szCs w:val="20"/>
              </w:rPr>
              <w:t xml:space="preserve">; </w:t>
            </w:r>
            <w:r w:rsidRPr="005E36B5">
              <w:rPr>
                <w:rFonts w:ascii="Consolas" w:hAnsi="Consolas" w:cs="Consolas"/>
                <w:color w:val="3F7F5F"/>
                <w:sz w:val="20"/>
                <w:szCs w:val="20"/>
              </w:rPr>
              <w:t>// The coordinates A(x</w:t>
            </w:r>
            <w:proofErr w:type="gramStart"/>
            <w:r w:rsidRPr="005E36B5">
              <w:rPr>
                <w:rFonts w:ascii="Consolas" w:hAnsi="Consolas" w:cs="Consolas"/>
                <w:color w:val="3F7F5F"/>
                <w:sz w:val="20"/>
                <w:szCs w:val="20"/>
              </w:rPr>
              <w:t>1,y</w:t>
            </w:r>
            <w:proofErr w:type="gramEnd"/>
            <w:r w:rsidRPr="005E36B5">
              <w:rPr>
                <w:rFonts w:ascii="Consolas" w:hAnsi="Consolas" w:cs="Consolas"/>
                <w:color w:val="3F7F5F"/>
                <w:sz w:val="20"/>
                <w:szCs w:val="20"/>
              </w:rPr>
              <w:t>1), B(x2,y2), C(x3,y3), D(x4,y4)</w:t>
            </w:r>
          </w:p>
          <w:p w14:paraId="4CA973C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slopeAB</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slopeBC</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slopeCD</w:t>
            </w:r>
            <w:proofErr w:type="spellEnd"/>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C0"/>
                <w:sz w:val="20"/>
                <w:szCs w:val="20"/>
              </w:rPr>
              <w:t>slopeDA</w:t>
            </w:r>
            <w:proofErr w:type="spellEnd"/>
            <w:r w:rsidRPr="005E36B5">
              <w:rPr>
                <w:rFonts w:ascii="Consolas" w:hAnsi="Consolas" w:cs="Consolas"/>
                <w:color w:val="000000"/>
                <w:sz w:val="20"/>
                <w:szCs w:val="20"/>
              </w:rPr>
              <w:t xml:space="preserve">;   </w:t>
            </w:r>
            <w:proofErr w:type="gramEnd"/>
            <w:r w:rsidRPr="005E36B5">
              <w:rPr>
                <w:rFonts w:ascii="Consolas" w:hAnsi="Consolas" w:cs="Consolas"/>
                <w:color w:val="000000"/>
                <w:sz w:val="20"/>
                <w:szCs w:val="20"/>
              </w:rPr>
              <w:t xml:space="preserve"> </w:t>
            </w:r>
            <w:r w:rsidRPr="005E36B5">
              <w:rPr>
                <w:rFonts w:ascii="Consolas" w:hAnsi="Consolas" w:cs="Consolas"/>
                <w:color w:val="3F7F5F"/>
                <w:sz w:val="20"/>
                <w:szCs w:val="20"/>
              </w:rPr>
              <w:t>// Slope of lines between points of the rectangle</w:t>
            </w:r>
          </w:p>
          <w:p w14:paraId="1BCB1AA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b/>
                <w:bCs/>
                <w:color w:val="7F0055"/>
                <w:sz w:val="20"/>
                <w:szCs w:val="20"/>
              </w:rPr>
              <w:t>boolean</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isParallel_AB_CD</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isParallel_BC_DA</w:t>
            </w:r>
            <w:proofErr w:type="spellEnd"/>
            <w:r w:rsidRPr="005E36B5">
              <w:rPr>
                <w:rFonts w:ascii="Consolas" w:hAnsi="Consolas" w:cs="Consolas"/>
                <w:color w:val="000000"/>
                <w:sz w:val="20"/>
                <w:szCs w:val="20"/>
              </w:rPr>
              <w:t xml:space="preserve">; </w:t>
            </w:r>
            <w:r w:rsidRPr="005E36B5">
              <w:rPr>
                <w:rFonts w:ascii="Consolas" w:hAnsi="Consolas" w:cs="Consolas"/>
                <w:color w:val="3F7F5F"/>
                <w:sz w:val="20"/>
                <w:szCs w:val="20"/>
              </w:rPr>
              <w:t>//are they parallel lines</w:t>
            </w:r>
          </w:p>
          <w:p w14:paraId="59C9E9C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b/>
                <w:bCs/>
                <w:color w:val="7F0055"/>
                <w:sz w:val="20"/>
                <w:szCs w:val="20"/>
              </w:rPr>
              <w:t>boolean</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isParallelogram</w:t>
            </w:r>
            <w:proofErr w:type="spellEnd"/>
            <w:r w:rsidRPr="005E36B5">
              <w:rPr>
                <w:rFonts w:ascii="Consolas" w:hAnsi="Consolas" w:cs="Consolas"/>
                <w:color w:val="000000"/>
                <w:sz w:val="20"/>
                <w:szCs w:val="20"/>
              </w:rPr>
              <w:t>;</w:t>
            </w:r>
            <w:r w:rsidRPr="005E36B5">
              <w:rPr>
                <w:rFonts w:ascii="Consolas" w:hAnsi="Consolas" w:cs="Consolas"/>
                <w:color w:val="000000"/>
                <w:sz w:val="20"/>
                <w:szCs w:val="20"/>
              </w:rPr>
              <w:tab/>
            </w:r>
            <w:r w:rsidRPr="005E36B5">
              <w:rPr>
                <w:rFonts w:ascii="Consolas" w:hAnsi="Consolas" w:cs="Consolas"/>
                <w:color w:val="3F7F5F"/>
                <w:sz w:val="20"/>
                <w:szCs w:val="20"/>
              </w:rPr>
              <w:t>// is the shape a Parallelogram</w:t>
            </w:r>
          </w:p>
          <w:p w14:paraId="32198BB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b/>
                <w:bCs/>
                <w:color w:val="7F0055"/>
                <w:sz w:val="20"/>
                <w:szCs w:val="20"/>
              </w:rPr>
              <w:t>boolean</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isRectangle</w:t>
            </w:r>
            <w:proofErr w:type="spellEnd"/>
            <w:r w:rsidRPr="005E36B5">
              <w:rPr>
                <w:rFonts w:ascii="Consolas" w:hAnsi="Consolas" w:cs="Consolas"/>
                <w:color w:val="000000"/>
                <w:sz w:val="20"/>
                <w:szCs w:val="20"/>
              </w:rPr>
              <w:t>;</w:t>
            </w:r>
            <w:r w:rsidRPr="005E36B5">
              <w:rPr>
                <w:rFonts w:ascii="Consolas" w:hAnsi="Consolas" w:cs="Consolas"/>
                <w:color w:val="000000"/>
                <w:sz w:val="20"/>
                <w:szCs w:val="20"/>
              </w:rPr>
              <w:tab/>
            </w:r>
            <w:r w:rsidRPr="005E36B5">
              <w:rPr>
                <w:rFonts w:ascii="Consolas" w:hAnsi="Consolas" w:cs="Consolas"/>
                <w:color w:val="3F7F5F"/>
                <w:sz w:val="20"/>
                <w:szCs w:val="20"/>
              </w:rPr>
              <w:t>// is the shape a Rectangle</w:t>
            </w:r>
          </w:p>
          <w:p w14:paraId="19110BC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0000C0"/>
                <w:sz w:val="20"/>
                <w:szCs w:val="20"/>
              </w:rPr>
              <w:t>angle</w:t>
            </w:r>
            <w:r w:rsidRPr="005E36B5">
              <w:rPr>
                <w:rFonts w:ascii="Consolas" w:hAnsi="Consolas" w:cs="Consolas"/>
                <w:color w:val="000000"/>
                <w:sz w:val="20"/>
                <w:szCs w:val="20"/>
              </w:rPr>
              <w:t>;</w:t>
            </w:r>
            <w:r w:rsidRPr="005E36B5">
              <w:rPr>
                <w:rFonts w:ascii="Consolas" w:hAnsi="Consolas" w:cs="Consolas"/>
                <w:color w:val="000000"/>
                <w:sz w:val="20"/>
                <w:szCs w:val="20"/>
              </w:rPr>
              <w:tab/>
            </w:r>
            <w:r w:rsidRPr="005E36B5">
              <w:rPr>
                <w:rFonts w:ascii="Consolas" w:hAnsi="Consolas" w:cs="Consolas"/>
                <w:color w:val="3F7F5F"/>
                <w:sz w:val="20"/>
                <w:szCs w:val="20"/>
              </w:rPr>
              <w:t>// the angle at the intersection of line AB and BC</w:t>
            </w:r>
          </w:p>
          <w:p w14:paraId="3DFE6CA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lengthAB</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lengthBC</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lengthCD</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lengthDA</w:t>
            </w:r>
            <w:proofErr w:type="spellEnd"/>
            <w:r w:rsidRPr="005E36B5">
              <w:rPr>
                <w:rFonts w:ascii="Consolas" w:hAnsi="Consolas" w:cs="Consolas"/>
                <w:color w:val="000000"/>
                <w:sz w:val="20"/>
                <w:szCs w:val="20"/>
              </w:rPr>
              <w:t xml:space="preserve">; </w:t>
            </w:r>
            <w:r w:rsidRPr="005E36B5">
              <w:rPr>
                <w:rFonts w:ascii="Consolas" w:hAnsi="Consolas" w:cs="Consolas"/>
                <w:color w:val="3F7F5F"/>
                <w:sz w:val="20"/>
                <w:szCs w:val="20"/>
              </w:rPr>
              <w:t>//the Length of each line</w:t>
            </w:r>
          </w:p>
          <w:p w14:paraId="649BDAF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0000C0"/>
                <w:sz w:val="20"/>
                <w:szCs w:val="20"/>
              </w:rPr>
              <w:t>length</w:t>
            </w:r>
            <w:r w:rsidRPr="005E36B5">
              <w:rPr>
                <w:rFonts w:ascii="Consolas" w:hAnsi="Consolas" w:cs="Consolas"/>
                <w:color w:val="000000"/>
                <w:sz w:val="20"/>
                <w:szCs w:val="20"/>
              </w:rPr>
              <w:t xml:space="preserve">, </w:t>
            </w:r>
            <w:r w:rsidRPr="005E36B5">
              <w:rPr>
                <w:rFonts w:ascii="Consolas" w:hAnsi="Consolas" w:cs="Consolas"/>
                <w:color w:val="0000C0"/>
                <w:sz w:val="20"/>
                <w:szCs w:val="20"/>
              </w:rPr>
              <w:t>width</w:t>
            </w:r>
            <w:r w:rsidRPr="005E36B5">
              <w:rPr>
                <w:rFonts w:ascii="Consolas" w:hAnsi="Consolas" w:cs="Consolas"/>
                <w:color w:val="000000"/>
                <w:sz w:val="20"/>
                <w:szCs w:val="20"/>
              </w:rPr>
              <w:t>;</w:t>
            </w:r>
          </w:p>
          <w:p w14:paraId="4A2C702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0000C0"/>
                <w:sz w:val="20"/>
                <w:szCs w:val="20"/>
              </w:rPr>
              <w:t>area</w:t>
            </w:r>
            <w:r w:rsidRPr="005E36B5">
              <w:rPr>
                <w:rFonts w:ascii="Consolas" w:hAnsi="Consolas" w:cs="Consolas"/>
                <w:color w:val="000000"/>
                <w:sz w:val="20"/>
                <w:szCs w:val="20"/>
              </w:rPr>
              <w:t xml:space="preserve">, </w:t>
            </w:r>
            <w:r w:rsidRPr="005E36B5">
              <w:rPr>
                <w:rFonts w:ascii="Consolas" w:hAnsi="Consolas" w:cs="Consolas"/>
                <w:color w:val="0000C0"/>
                <w:sz w:val="20"/>
                <w:szCs w:val="20"/>
              </w:rPr>
              <w:t>perimeter</w:t>
            </w:r>
            <w:r w:rsidRPr="005E36B5">
              <w:rPr>
                <w:rFonts w:ascii="Consolas" w:hAnsi="Consolas" w:cs="Consolas"/>
                <w:color w:val="000000"/>
                <w:sz w:val="20"/>
                <w:szCs w:val="20"/>
              </w:rPr>
              <w:t xml:space="preserve">; </w:t>
            </w:r>
            <w:r w:rsidRPr="005E36B5">
              <w:rPr>
                <w:rFonts w:ascii="Consolas" w:hAnsi="Consolas" w:cs="Consolas"/>
                <w:color w:val="3F7F5F"/>
                <w:sz w:val="20"/>
                <w:szCs w:val="20"/>
              </w:rPr>
              <w:t xml:space="preserve">//the area and </w:t>
            </w:r>
            <w:r w:rsidRPr="005E36B5">
              <w:rPr>
                <w:rFonts w:ascii="Consolas" w:hAnsi="Consolas" w:cs="Consolas"/>
                <w:color w:val="3F7F5F"/>
                <w:sz w:val="20"/>
                <w:szCs w:val="20"/>
                <w:u w:val="single"/>
              </w:rPr>
              <w:t>perimeter</w:t>
            </w:r>
          </w:p>
          <w:p w14:paraId="25D75F0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b/>
                <w:bCs/>
                <w:color w:val="7F0055"/>
                <w:sz w:val="20"/>
                <w:szCs w:val="20"/>
              </w:rPr>
              <w:t>boolean</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isSquare</w:t>
            </w:r>
            <w:proofErr w:type="spellEnd"/>
            <w:r w:rsidRPr="005E36B5">
              <w:rPr>
                <w:rFonts w:ascii="Consolas" w:hAnsi="Consolas" w:cs="Consolas"/>
                <w:color w:val="000000"/>
                <w:sz w:val="20"/>
                <w:szCs w:val="20"/>
              </w:rPr>
              <w:t>;</w:t>
            </w:r>
          </w:p>
          <w:p w14:paraId="5264BD92" w14:textId="77777777" w:rsidR="005E36B5" w:rsidRPr="005E36B5" w:rsidRDefault="005E36B5" w:rsidP="005E36B5">
            <w:pPr>
              <w:autoSpaceDE w:val="0"/>
              <w:autoSpaceDN w:val="0"/>
              <w:adjustRightInd w:val="0"/>
              <w:rPr>
                <w:rFonts w:ascii="Consolas" w:hAnsi="Consolas" w:cs="Consolas"/>
                <w:sz w:val="20"/>
                <w:szCs w:val="20"/>
              </w:rPr>
            </w:pPr>
          </w:p>
          <w:p w14:paraId="7DC96ED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33AD2D8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//Rectangle default constructor</w:t>
            </w:r>
          </w:p>
          <w:p w14:paraId="15B8799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Rectangle3()</w:t>
            </w:r>
          </w:p>
          <w:p w14:paraId="611CB49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549344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proofErr w:type="gramStart"/>
            <w:r w:rsidRPr="005E36B5">
              <w:rPr>
                <w:rFonts w:ascii="Consolas" w:hAnsi="Consolas" w:cs="Consolas"/>
                <w:color w:val="000000"/>
                <w:sz w:val="20"/>
                <w:szCs w:val="20"/>
              </w:rPr>
              <w:t>setPoints</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 xml:space="preserve">1.0, 4.0, 4.0, 7.0, 6.0, 5.0, 3.0, 2.0); </w:t>
            </w:r>
          </w:p>
          <w:p w14:paraId="0466D0A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75F2FC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19B86CA3" w14:textId="77777777" w:rsidR="005E36B5" w:rsidRPr="005E36B5" w:rsidRDefault="000B49A9"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E36B5" w:rsidRPr="005E36B5">
              <w:rPr>
                <w:rFonts w:ascii="Consolas" w:hAnsi="Consolas" w:cs="Consolas"/>
                <w:color w:val="3F7F5F"/>
                <w:sz w:val="20"/>
                <w:szCs w:val="20"/>
              </w:rPr>
              <w:t>//</w:t>
            </w:r>
            <w:r w:rsidRPr="000B49A9">
              <w:rPr>
                <w:rFonts w:ascii="Consolas" w:hAnsi="Consolas" w:cs="Consolas"/>
                <w:color w:val="3F7F5F"/>
                <w:sz w:val="20"/>
                <w:szCs w:val="20"/>
              </w:rPr>
              <w:t>Test the points and set point coordinates for the four points</w:t>
            </w:r>
          </w:p>
          <w:p w14:paraId="532C7B8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void</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setPoints</w:t>
            </w:r>
            <w:proofErr w:type="spellEnd"/>
            <w:r w:rsidRPr="005E36B5">
              <w:rPr>
                <w:rFonts w:ascii="Consolas" w:hAnsi="Consolas" w:cs="Consolas"/>
                <w:color w:val="000000"/>
                <w:sz w:val="20"/>
                <w:szCs w:val="20"/>
              </w:rPr>
              <w:t>(</w:t>
            </w:r>
            <w:proofErr w:type="gramEnd"/>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6A3E3E"/>
                <w:sz w:val="20"/>
                <w:szCs w:val="20"/>
              </w:rPr>
              <w:t>x1</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6A3E3E"/>
                <w:sz w:val="20"/>
                <w:szCs w:val="20"/>
              </w:rPr>
              <w:t>y1</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6A3E3E"/>
                <w:sz w:val="20"/>
                <w:szCs w:val="20"/>
              </w:rPr>
              <w:t>x2</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6A3E3E"/>
                <w:sz w:val="20"/>
                <w:szCs w:val="20"/>
              </w:rPr>
              <w:t>y2</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6A3E3E"/>
                <w:sz w:val="20"/>
                <w:szCs w:val="20"/>
              </w:rPr>
              <w:t>x3</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6A3E3E"/>
                <w:sz w:val="20"/>
                <w:szCs w:val="20"/>
              </w:rPr>
              <w:t>y3</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6A3E3E"/>
                <w:sz w:val="20"/>
                <w:szCs w:val="20"/>
              </w:rPr>
              <w:t>x4</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6A3E3E"/>
                <w:sz w:val="20"/>
                <w:szCs w:val="20"/>
              </w:rPr>
              <w:t>y4</w:t>
            </w:r>
            <w:r w:rsidRPr="005E36B5">
              <w:rPr>
                <w:rFonts w:ascii="Consolas" w:hAnsi="Consolas" w:cs="Consolas"/>
                <w:color w:val="000000"/>
                <w:sz w:val="20"/>
                <w:szCs w:val="20"/>
              </w:rPr>
              <w:t>)</w:t>
            </w:r>
          </w:p>
          <w:p w14:paraId="6C8D0EB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000000"/>
                <w:sz w:val="20"/>
                <w:szCs w:val="20"/>
              </w:rPr>
              <w:tab/>
            </w:r>
          </w:p>
          <w:p w14:paraId="7A796BC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if</w:t>
            </w:r>
            <w:r w:rsidRPr="005E36B5">
              <w:rPr>
                <w:rFonts w:ascii="Consolas" w:hAnsi="Consolas" w:cs="Consolas"/>
                <w:color w:val="000000"/>
                <w:sz w:val="20"/>
                <w:szCs w:val="20"/>
              </w:rPr>
              <w:t>(</w:t>
            </w:r>
            <w:proofErr w:type="gramEnd"/>
            <w:r w:rsidRPr="005E36B5">
              <w:rPr>
                <w:rFonts w:ascii="Consolas" w:hAnsi="Consolas" w:cs="Consolas"/>
                <w:color w:val="6A3E3E"/>
                <w:sz w:val="20"/>
                <w:szCs w:val="20"/>
              </w:rPr>
              <w:t>x1</w:t>
            </w:r>
            <w:r w:rsidRPr="005E36B5">
              <w:rPr>
                <w:rFonts w:ascii="Consolas" w:hAnsi="Consolas" w:cs="Consolas"/>
                <w:color w:val="000000"/>
                <w:sz w:val="20"/>
                <w:szCs w:val="20"/>
              </w:rPr>
              <w:t xml:space="preserve"> &lt; 00.0 || </w:t>
            </w:r>
            <w:r w:rsidRPr="005E36B5">
              <w:rPr>
                <w:rFonts w:ascii="Consolas" w:hAnsi="Consolas" w:cs="Consolas"/>
                <w:color w:val="6A3E3E"/>
                <w:sz w:val="20"/>
                <w:szCs w:val="20"/>
              </w:rPr>
              <w:t>x1</w:t>
            </w:r>
            <w:r w:rsidRPr="005E36B5">
              <w:rPr>
                <w:rFonts w:ascii="Consolas" w:hAnsi="Consolas" w:cs="Consolas"/>
                <w:color w:val="000000"/>
                <w:sz w:val="20"/>
                <w:szCs w:val="20"/>
              </w:rPr>
              <w:t xml:space="preserve"> &gt; 20.0 </w:t>
            </w:r>
          </w:p>
          <w:p w14:paraId="1F2966A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6A3E3E"/>
                <w:sz w:val="20"/>
                <w:szCs w:val="20"/>
              </w:rPr>
              <w:t>y1</w:t>
            </w:r>
            <w:r w:rsidRPr="005E36B5">
              <w:rPr>
                <w:rFonts w:ascii="Consolas" w:hAnsi="Consolas" w:cs="Consolas"/>
                <w:color w:val="000000"/>
                <w:sz w:val="20"/>
                <w:szCs w:val="20"/>
              </w:rPr>
              <w:t xml:space="preserve"> &lt; 00.0 || </w:t>
            </w:r>
            <w:r w:rsidRPr="005E36B5">
              <w:rPr>
                <w:rFonts w:ascii="Consolas" w:hAnsi="Consolas" w:cs="Consolas"/>
                <w:color w:val="6A3E3E"/>
                <w:sz w:val="20"/>
                <w:szCs w:val="20"/>
              </w:rPr>
              <w:t>y1</w:t>
            </w:r>
            <w:r w:rsidRPr="005E36B5">
              <w:rPr>
                <w:rFonts w:ascii="Consolas" w:hAnsi="Consolas" w:cs="Consolas"/>
                <w:color w:val="000000"/>
                <w:sz w:val="20"/>
                <w:szCs w:val="20"/>
              </w:rPr>
              <w:t xml:space="preserve"> &gt; 20.0</w:t>
            </w:r>
          </w:p>
          <w:p w14:paraId="1254AE2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6A3E3E"/>
                <w:sz w:val="20"/>
                <w:szCs w:val="20"/>
              </w:rPr>
              <w:t>x2</w:t>
            </w:r>
            <w:r w:rsidRPr="005E36B5">
              <w:rPr>
                <w:rFonts w:ascii="Consolas" w:hAnsi="Consolas" w:cs="Consolas"/>
                <w:color w:val="000000"/>
                <w:sz w:val="20"/>
                <w:szCs w:val="20"/>
              </w:rPr>
              <w:t xml:space="preserve"> &lt; 00.0 || </w:t>
            </w:r>
            <w:r w:rsidRPr="005E36B5">
              <w:rPr>
                <w:rFonts w:ascii="Consolas" w:hAnsi="Consolas" w:cs="Consolas"/>
                <w:color w:val="6A3E3E"/>
                <w:sz w:val="20"/>
                <w:szCs w:val="20"/>
              </w:rPr>
              <w:t>x2</w:t>
            </w:r>
            <w:r w:rsidRPr="005E36B5">
              <w:rPr>
                <w:rFonts w:ascii="Consolas" w:hAnsi="Consolas" w:cs="Consolas"/>
                <w:color w:val="000000"/>
                <w:sz w:val="20"/>
                <w:szCs w:val="20"/>
              </w:rPr>
              <w:t xml:space="preserve"> &gt; 20.0</w:t>
            </w:r>
          </w:p>
          <w:p w14:paraId="55AAB81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6A3E3E"/>
                <w:sz w:val="20"/>
                <w:szCs w:val="20"/>
              </w:rPr>
              <w:t>y2</w:t>
            </w:r>
            <w:r w:rsidRPr="005E36B5">
              <w:rPr>
                <w:rFonts w:ascii="Consolas" w:hAnsi="Consolas" w:cs="Consolas"/>
                <w:color w:val="000000"/>
                <w:sz w:val="20"/>
                <w:szCs w:val="20"/>
              </w:rPr>
              <w:t xml:space="preserve"> &lt; 00.0 || </w:t>
            </w:r>
            <w:r w:rsidRPr="005E36B5">
              <w:rPr>
                <w:rFonts w:ascii="Consolas" w:hAnsi="Consolas" w:cs="Consolas"/>
                <w:color w:val="6A3E3E"/>
                <w:sz w:val="20"/>
                <w:szCs w:val="20"/>
              </w:rPr>
              <w:t>y2</w:t>
            </w:r>
            <w:r w:rsidRPr="005E36B5">
              <w:rPr>
                <w:rFonts w:ascii="Consolas" w:hAnsi="Consolas" w:cs="Consolas"/>
                <w:color w:val="000000"/>
                <w:sz w:val="20"/>
                <w:szCs w:val="20"/>
              </w:rPr>
              <w:t xml:space="preserve"> &gt; 20.0</w:t>
            </w:r>
          </w:p>
          <w:p w14:paraId="1164DF4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6A3E3E"/>
                <w:sz w:val="20"/>
                <w:szCs w:val="20"/>
              </w:rPr>
              <w:t>x3</w:t>
            </w:r>
            <w:r w:rsidRPr="005E36B5">
              <w:rPr>
                <w:rFonts w:ascii="Consolas" w:hAnsi="Consolas" w:cs="Consolas"/>
                <w:color w:val="000000"/>
                <w:sz w:val="20"/>
                <w:szCs w:val="20"/>
              </w:rPr>
              <w:t xml:space="preserve"> &lt; 00.0 || </w:t>
            </w:r>
            <w:r w:rsidRPr="005E36B5">
              <w:rPr>
                <w:rFonts w:ascii="Consolas" w:hAnsi="Consolas" w:cs="Consolas"/>
                <w:color w:val="6A3E3E"/>
                <w:sz w:val="20"/>
                <w:szCs w:val="20"/>
              </w:rPr>
              <w:t>x3</w:t>
            </w:r>
            <w:r w:rsidRPr="005E36B5">
              <w:rPr>
                <w:rFonts w:ascii="Consolas" w:hAnsi="Consolas" w:cs="Consolas"/>
                <w:color w:val="000000"/>
                <w:sz w:val="20"/>
                <w:szCs w:val="20"/>
              </w:rPr>
              <w:t xml:space="preserve"> &gt; 20.0</w:t>
            </w:r>
          </w:p>
          <w:p w14:paraId="65D5DAD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6A3E3E"/>
                <w:sz w:val="20"/>
                <w:szCs w:val="20"/>
              </w:rPr>
              <w:t>y3</w:t>
            </w:r>
            <w:r w:rsidRPr="005E36B5">
              <w:rPr>
                <w:rFonts w:ascii="Consolas" w:hAnsi="Consolas" w:cs="Consolas"/>
                <w:color w:val="000000"/>
                <w:sz w:val="20"/>
                <w:szCs w:val="20"/>
              </w:rPr>
              <w:t xml:space="preserve"> &lt; 00.0 || </w:t>
            </w:r>
            <w:r w:rsidRPr="005E36B5">
              <w:rPr>
                <w:rFonts w:ascii="Consolas" w:hAnsi="Consolas" w:cs="Consolas"/>
                <w:color w:val="6A3E3E"/>
                <w:sz w:val="20"/>
                <w:szCs w:val="20"/>
              </w:rPr>
              <w:t>y3</w:t>
            </w:r>
            <w:r w:rsidRPr="005E36B5">
              <w:rPr>
                <w:rFonts w:ascii="Consolas" w:hAnsi="Consolas" w:cs="Consolas"/>
                <w:color w:val="000000"/>
                <w:sz w:val="20"/>
                <w:szCs w:val="20"/>
              </w:rPr>
              <w:t xml:space="preserve"> &gt; 20.0</w:t>
            </w:r>
          </w:p>
          <w:p w14:paraId="583856B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6A3E3E"/>
                <w:sz w:val="20"/>
                <w:szCs w:val="20"/>
              </w:rPr>
              <w:t>x4</w:t>
            </w:r>
            <w:r w:rsidRPr="005E36B5">
              <w:rPr>
                <w:rFonts w:ascii="Consolas" w:hAnsi="Consolas" w:cs="Consolas"/>
                <w:color w:val="000000"/>
                <w:sz w:val="20"/>
                <w:szCs w:val="20"/>
              </w:rPr>
              <w:t xml:space="preserve"> &lt; 00.0 || </w:t>
            </w:r>
            <w:r w:rsidRPr="005E36B5">
              <w:rPr>
                <w:rFonts w:ascii="Consolas" w:hAnsi="Consolas" w:cs="Consolas"/>
                <w:color w:val="6A3E3E"/>
                <w:sz w:val="20"/>
                <w:szCs w:val="20"/>
              </w:rPr>
              <w:t>x4</w:t>
            </w:r>
            <w:r w:rsidRPr="005E36B5">
              <w:rPr>
                <w:rFonts w:ascii="Consolas" w:hAnsi="Consolas" w:cs="Consolas"/>
                <w:color w:val="000000"/>
                <w:sz w:val="20"/>
                <w:szCs w:val="20"/>
              </w:rPr>
              <w:t xml:space="preserve"> &gt; 20.0</w:t>
            </w:r>
          </w:p>
          <w:p w14:paraId="0463C60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6A3E3E"/>
                <w:sz w:val="20"/>
                <w:szCs w:val="20"/>
              </w:rPr>
              <w:t>y4</w:t>
            </w:r>
            <w:r w:rsidRPr="005E36B5">
              <w:rPr>
                <w:rFonts w:ascii="Consolas" w:hAnsi="Consolas" w:cs="Consolas"/>
                <w:color w:val="000000"/>
                <w:sz w:val="20"/>
                <w:szCs w:val="20"/>
              </w:rPr>
              <w:t xml:space="preserve"> &lt; 00.0 || </w:t>
            </w:r>
            <w:r w:rsidRPr="005E36B5">
              <w:rPr>
                <w:rFonts w:ascii="Consolas" w:hAnsi="Consolas" w:cs="Consolas"/>
                <w:color w:val="6A3E3E"/>
                <w:sz w:val="20"/>
                <w:szCs w:val="20"/>
              </w:rPr>
              <w:t>y4</w:t>
            </w:r>
            <w:r w:rsidRPr="005E36B5">
              <w:rPr>
                <w:rFonts w:ascii="Consolas" w:hAnsi="Consolas" w:cs="Consolas"/>
                <w:color w:val="000000"/>
                <w:sz w:val="20"/>
                <w:szCs w:val="20"/>
              </w:rPr>
              <w:t xml:space="preserve"> &gt; 20.0)</w:t>
            </w:r>
          </w:p>
          <w:p w14:paraId="02B0FE0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5B0EBD5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F83A30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throw</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new</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IllegalArgumentException</w:t>
            </w:r>
            <w:proofErr w:type="spellEnd"/>
            <w:r w:rsidRPr="005E36B5">
              <w:rPr>
                <w:rFonts w:ascii="Consolas" w:hAnsi="Consolas" w:cs="Consolas"/>
                <w:color w:val="000000"/>
                <w:sz w:val="20"/>
                <w:szCs w:val="20"/>
              </w:rPr>
              <w:t>(</w:t>
            </w:r>
            <w:proofErr w:type="gramEnd"/>
            <w:r w:rsidRPr="005E36B5">
              <w:rPr>
                <w:rFonts w:ascii="Consolas" w:hAnsi="Consolas" w:cs="Consolas"/>
                <w:color w:val="2A00FF"/>
                <w:sz w:val="20"/>
                <w:szCs w:val="20"/>
              </w:rPr>
              <w:t>"The point values must be between 0.0 and 20.0"</w:t>
            </w:r>
            <w:r w:rsidRPr="005E36B5">
              <w:rPr>
                <w:rFonts w:ascii="Consolas" w:hAnsi="Consolas" w:cs="Consolas"/>
                <w:color w:val="000000"/>
                <w:sz w:val="20"/>
                <w:szCs w:val="20"/>
              </w:rPr>
              <w:t>);</w:t>
            </w:r>
          </w:p>
          <w:p w14:paraId="5812394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4E2B5A2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else</w:t>
            </w:r>
            <w:r w:rsidRPr="005E36B5">
              <w:rPr>
                <w:rFonts w:ascii="Consolas" w:hAnsi="Consolas" w:cs="Consolas"/>
                <w:color w:val="000000"/>
                <w:sz w:val="20"/>
                <w:szCs w:val="20"/>
              </w:rPr>
              <w:t xml:space="preserve"> </w:t>
            </w:r>
          </w:p>
          <w:p w14:paraId="702ED82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026E9F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x1</w:t>
            </w:r>
            <w:r w:rsidRPr="005E36B5">
              <w:rPr>
                <w:rFonts w:ascii="Consolas" w:hAnsi="Consolas" w:cs="Consolas"/>
                <w:color w:val="000000"/>
                <w:sz w:val="20"/>
                <w:szCs w:val="20"/>
              </w:rPr>
              <w:t xml:space="preserve"> = </w:t>
            </w:r>
            <w:r w:rsidRPr="005E36B5">
              <w:rPr>
                <w:rFonts w:ascii="Consolas" w:hAnsi="Consolas" w:cs="Consolas"/>
                <w:color w:val="6A3E3E"/>
                <w:sz w:val="20"/>
                <w:szCs w:val="20"/>
              </w:rPr>
              <w:t>x1</w:t>
            </w:r>
            <w:r w:rsidRPr="005E36B5">
              <w:rPr>
                <w:rFonts w:ascii="Consolas" w:hAnsi="Consolas" w:cs="Consolas"/>
                <w:color w:val="000000"/>
                <w:sz w:val="20"/>
                <w:szCs w:val="20"/>
              </w:rPr>
              <w:t xml:space="preserve">; </w:t>
            </w:r>
            <w:r w:rsidRPr="005E36B5">
              <w:rPr>
                <w:rFonts w:ascii="Consolas" w:hAnsi="Consolas" w:cs="Consolas"/>
                <w:color w:val="3F7F5F"/>
                <w:sz w:val="20"/>
                <w:szCs w:val="20"/>
              </w:rPr>
              <w:t>//set x1 of point A</w:t>
            </w:r>
          </w:p>
          <w:p w14:paraId="7FE9AEF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1</w:t>
            </w:r>
            <w:r w:rsidRPr="005E36B5">
              <w:rPr>
                <w:rFonts w:ascii="Consolas" w:hAnsi="Consolas" w:cs="Consolas"/>
                <w:color w:val="000000"/>
                <w:sz w:val="20"/>
                <w:szCs w:val="20"/>
              </w:rPr>
              <w:t xml:space="preserve"> = </w:t>
            </w:r>
            <w:r w:rsidRPr="005E36B5">
              <w:rPr>
                <w:rFonts w:ascii="Consolas" w:hAnsi="Consolas" w:cs="Consolas"/>
                <w:color w:val="6A3E3E"/>
                <w:sz w:val="20"/>
                <w:szCs w:val="20"/>
              </w:rPr>
              <w:t>y1</w:t>
            </w:r>
            <w:r w:rsidRPr="005E36B5">
              <w:rPr>
                <w:rFonts w:ascii="Consolas" w:hAnsi="Consolas" w:cs="Consolas"/>
                <w:color w:val="000000"/>
                <w:sz w:val="20"/>
                <w:szCs w:val="20"/>
              </w:rPr>
              <w:t xml:space="preserve">; </w:t>
            </w:r>
            <w:r w:rsidRPr="005E36B5">
              <w:rPr>
                <w:rFonts w:ascii="Consolas" w:hAnsi="Consolas" w:cs="Consolas"/>
                <w:color w:val="3F7F5F"/>
                <w:sz w:val="20"/>
                <w:szCs w:val="20"/>
              </w:rPr>
              <w:t>//set y1 of point A</w:t>
            </w:r>
          </w:p>
          <w:p w14:paraId="42EA59E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x2</w:t>
            </w:r>
            <w:r w:rsidRPr="005E36B5">
              <w:rPr>
                <w:rFonts w:ascii="Consolas" w:hAnsi="Consolas" w:cs="Consolas"/>
                <w:color w:val="000000"/>
                <w:sz w:val="20"/>
                <w:szCs w:val="20"/>
              </w:rPr>
              <w:t xml:space="preserve"> = </w:t>
            </w:r>
            <w:r w:rsidRPr="005E36B5">
              <w:rPr>
                <w:rFonts w:ascii="Consolas" w:hAnsi="Consolas" w:cs="Consolas"/>
                <w:color w:val="6A3E3E"/>
                <w:sz w:val="20"/>
                <w:szCs w:val="20"/>
              </w:rPr>
              <w:t>x2</w:t>
            </w:r>
            <w:r w:rsidRPr="005E36B5">
              <w:rPr>
                <w:rFonts w:ascii="Consolas" w:hAnsi="Consolas" w:cs="Consolas"/>
                <w:color w:val="000000"/>
                <w:sz w:val="20"/>
                <w:szCs w:val="20"/>
              </w:rPr>
              <w:t xml:space="preserve">; </w:t>
            </w:r>
            <w:r w:rsidRPr="005E36B5">
              <w:rPr>
                <w:rFonts w:ascii="Consolas" w:hAnsi="Consolas" w:cs="Consolas"/>
                <w:color w:val="3F7F5F"/>
                <w:sz w:val="20"/>
                <w:szCs w:val="20"/>
              </w:rPr>
              <w:t>//set x2 of point B</w:t>
            </w:r>
          </w:p>
          <w:p w14:paraId="3388C06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2</w:t>
            </w:r>
            <w:r w:rsidRPr="005E36B5">
              <w:rPr>
                <w:rFonts w:ascii="Consolas" w:hAnsi="Consolas" w:cs="Consolas"/>
                <w:color w:val="000000"/>
                <w:sz w:val="20"/>
                <w:szCs w:val="20"/>
              </w:rPr>
              <w:t xml:space="preserve"> = </w:t>
            </w:r>
            <w:r w:rsidRPr="005E36B5">
              <w:rPr>
                <w:rFonts w:ascii="Consolas" w:hAnsi="Consolas" w:cs="Consolas"/>
                <w:color w:val="6A3E3E"/>
                <w:sz w:val="20"/>
                <w:szCs w:val="20"/>
              </w:rPr>
              <w:t>y2</w:t>
            </w:r>
            <w:r w:rsidRPr="005E36B5">
              <w:rPr>
                <w:rFonts w:ascii="Consolas" w:hAnsi="Consolas" w:cs="Consolas"/>
                <w:color w:val="000000"/>
                <w:sz w:val="20"/>
                <w:szCs w:val="20"/>
              </w:rPr>
              <w:t xml:space="preserve">; </w:t>
            </w:r>
            <w:r w:rsidRPr="005E36B5">
              <w:rPr>
                <w:rFonts w:ascii="Consolas" w:hAnsi="Consolas" w:cs="Consolas"/>
                <w:color w:val="3F7F5F"/>
                <w:sz w:val="20"/>
                <w:szCs w:val="20"/>
              </w:rPr>
              <w:t>//set y2 of point B</w:t>
            </w:r>
          </w:p>
          <w:p w14:paraId="204ADB9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x3</w:t>
            </w:r>
            <w:r w:rsidRPr="005E36B5">
              <w:rPr>
                <w:rFonts w:ascii="Consolas" w:hAnsi="Consolas" w:cs="Consolas"/>
                <w:color w:val="000000"/>
                <w:sz w:val="20"/>
                <w:szCs w:val="20"/>
              </w:rPr>
              <w:t xml:space="preserve"> = </w:t>
            </w:r>
            <w:r w:rsidRPr="005E36B5">
              <w:rPr>
                <w:rFonts w:ascii="Consolas" w:hAnsi="Consolas" w:cs="Consolas"/>
                <w:color w:val="6A3E3E"/>
                <w:sz w:val="20"/>
                <w:szCs w:val="20"/>
              </w:rPr>
              <w:t>x3</w:t>
            </w:r>
            <w:r w:rsidRPr="005E36B5">
              <w:rPr>
                <w:rFonts w:ascii="Consolas" w:hAnsi="Consolas" w:cs="Consolas"/>
                <w:color w:val="000000"/>
                <w:sz w:val="20"/>
                <w:szCs w:val="20"/>
              </w:rPr>
              <w:t xml:space="preserve">; </w:t>
            </w:r>
            <w:r w:rsidRPr="005E36B5">
              <w:rPr>
                <w:rFonts w:ascii="Consolas" w:hAnsi="Consolas" w:cs="Consolas"/>
                <w:color w:val="3F7F5F"/>
                <w:sz w:val="20"/>
                <w:szCs w:val="20"/>
              </w:rPr>
              <w:t>//set x3 of point C</w:t>
            </w:r>
          </w:p>
          <w:p w14:paraId="72D6AFA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3</w:t>
            </w:r>
            <w:r w:rsidRPr="005E36B5">
              <w:rPr>
                <w:rFonts w:ascii="Consolas" w:hAnsi="Consolas" w:cs="Consolas"/>
                <w:color w:val="000000"/>
                <w:sz w:val="20"/>
                <w:szCs w:val="20"/>
              </w:rPr>
              <w:t xml:space="preserve"> = </w:t>
            </w:r>
            <w:r w:rsidRPr="005E36B5">
              <w:rPr>
                <w:rFonts w:ascii="Consolas" w:hAnsi="Consolas" w:cs="Consolas"/>
                <w:color w:val="6A3E3E"/>
                <w:sz w:val="20"/>
                <w:szCs w:val="20"/>
              </w:rPr>
              <w:t>y3</w:t>
            </w:r>
            <w:r w:rsidRPr="005E36B5">
              <w:rPr>
                <w:rFonts w:ascii="Consolas" w:hAnsi="Consolas" w:cs="Consolas"/>
                <w:color w:val="000000"/>
                <w:sz w:val="20"/>
                <w:szCs w:val="20"/>
              </w:rPr>
              <w:t xml:space="preserve">; </w:t>
            </w:r>
            <w:r w:rsidRPr="005E36B5">
              <w:rPr>
                <w:rFonts w:ascii="Consolas" w:hAnsi="Consolas" w:cs="Consolas"/>
                <w:color w:val="3F7F5F"/>
                <w:sz w:val="20"/>
                <w:szCs w:val="20"/>
              </w:rPr>
              <w:t>//set y3 of point C</w:t>
            </w:r>
          </w:p>
          <w:p w14:paraId="311C9EC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lastRenderedPageBreak/>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x4</w:t>
            </w:r>
            <w:r w:rsidRPr="005E36B5">
              <w:rPr>
                <w:rFonts w:ascii="Consolas" w:hAnsi="Consolas" w:cs="Consolas"/>
                <w:color w:val="000000"/>
                <w:sz w:val="20"/>
                <w:szCs w:val="20"/>
              </w:rPr>
              <w:t xml:space="preserve"> = </w:t>
            </w:r>
            <w:r w:rsidRPr="005E36B5">
              <w:rPr>
                <w:rFonts w:ascii="Consolas" w:hAnsi="Consolas" w:cs="Consolas"/>
                <w:color w:val="6A3E3E"/>
                <w:sz w:val="20"/>
                <w:szCs w:val="20"/>
              </w:rPr>
              <w:t>x4</w:t>
            </w:r>
            <w:r w:rsidRPr="005E36B5">
              <w:rPr>
                <w:rFonts w:ascii="Consolas" w:hAnsi="Consolas" w:cs="Consolas"/>
                <w:color w:val="000000"/>
                <w:sz w:val="20"/>
                <w:szCs w:val="20"/>
              </w:rPr>
              <w:t xml:space="preserve">; </w:t>
            </w:r>
            <w:r w:rsidRPr="005E36B5">
              <w:rPr>
                <w:rFonts w:ascii="Consolas" w:hAnsi="Consolas" w:cs="Consolas"/>
                <w:color w:val="3F7F5F"/>
                <w:sz w:val="20"/>
                <w:szCs w:val="20"/>
              </w:rPr>
              <w:t>//set x4 of point D</w:t>
            </w:r>
          </w:p>
          <w:p w14:paraId="3204630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4</w:t>
            </w:r>
            <w:r w:rsidRPr="005E36B5">
              <w:rPr>
                <w:rFonts w:ascii="Consolas" w:hAnsi="Consolas" w:cs="Consolas"/>
                <w:color w:val="000000"/>
                <w:sz w:val="20"/>
                <w:szCs w:val="20"/>
              </w:rPr>
              <w:t xml:space="preserve"> = </w:t>
            </w:r>
            <w:r w:rsidRPr="005E36B5">
              <w:rPr>
                <w:rFonts w:ascii="Consolas" w:hAnsi="Consolas" w:cs="Consolas"/>
                <w:color w:val="6A3E3E"/>
                <w:sz w:val="20"/>
                <w:szCs w:val="20"/>
              </w:rPr>
              <w:t>y4</w:t>
            </w:r>
            <w:r w:rsidRPr="005E36B5">
              <w:rPr>
                <w:rFonts w:ascii="Consolas" w:hAnsi="Consolas" w:cs="Consolas"/>
                <w:color w:val="000000"/>
                <w:sz w:val="20"/>
                <w:szCs w:val="20"/>
              </w:rPr>
              <w:t xml:space="preserve">; </w:t>
            </w:r>
            <w:r w:rsidRPr="005E36B5">
              <w:rPr>
                <w:rFonts w:ascii="Consolas" w:hAnsi="Consolas" w:cs="Consolas"/>
                <w:color w:val="3F7F5F"/>
                <w:sz w:val="20"/>
                <w:szCs w:val="20"/>
              </w:rPr>
              <w:t>//set y4 of point D</w:t>
            </w:r>
          </w:p>
          <w:p w14:paraId="6D58E85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06D69D7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7264815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 xml:space="preserve">/*To verify that the supplied coordinates specify a rectangle we need to first show that the shape is a parallelogram. </w:t>
            </w:r>
          </w:p>
          <w:p w14:paraId="14C240D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t xml:space="preserve"> * We will need to verify that both pairs of opposite sides are parallel. To do this we need to calculate the slope of </w:t>
            </w:r>
          </w:p>
          <w:p w14:paraId="7B3E635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t xml:space="preserve"> * each side. If we can show that the slopes of the opposite sides are the same, then the opposite sides are parallel</w:t>
            </w:r>
          </w:p>
          <w:p w14:paraId="2375649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t xml:space="preserve"> * and the shape is indeed a parallelogram*/</w:t>
            </w:r>
          </w:p>
          <w:p w14:paraId="69A084A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4E0E541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//Calculate the slope of Line A-B</w:t>
            </w:r>
          </w:p>
          <w:p w14:paraId="16BD94A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diff_Y_AB</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1</w:t>
            </w:r>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y2</w:t>
            </w:r>
            <w:r w:rsidRPr="005E36B5">
              <w:rPr>
                <w:rFonts w:ascii="Consolas" w:hAnsi="Consolas" w:cs="Consolas"/>
                <w:color w:val="000000"/>
                <w:sz w:val="20"/>
                <w:szCs w:val="20"/>
              </w:rPr>
              <w:t>;</w:t>
            </w:r>
          </w:p>
          <w:p w14:paraId="01FCCCB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diff_X_AB</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x1</w:t>
            </w:r>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x2</w:t>
            </w:r>
            <w:r w:rsidRPr="005E36B5">
              <w:rPr>
                <w:rFonts w:ascii="Consolas" w:hAnsi="Consolas" w:cs="Consolas"/>
                <w:color w:val="000000"/>
                <w:sz w:val="20"/>
                <w:szCs w:val="20"/>
              </w:rPr>
              <w:t>;</w:t>
            </w:r>
          </w:p>
          <w:p w14:paraId="5A477B73" w14:textId="77777777" w:rsidR="005E36B5" w:rsidRPr="005E36B5" w:rsidRDefault="005E36B5" w:rsidP="005E36B5">
            <w:pPr>
              <w:autoSpaceDE w:val="0"/>
              <w:autoSpaceDN w:val="0"/>
              <w:adjustRightInd w:val="0"/>
              <w:rPr>
                <w:rFonts w:ascii="Consolas" w:hAnsi="Consolas" w:cs="Consolas"/>
                <w:sz w:val="20"/>
                <w:szCs w:val="20"/>
              </w:rPr>
            </w:pPr>
          </w:p>
          <w:p w14:paraId="0357D03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diff_Y_AB</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color w:val="000000"/>
                <w:sz w:val="20"/>
                <w:szCs w:val="20"/>
              </w:rPr>
              <w:t>0){</w:t>
            </w:r>
            <w:proofErr w:type="gramEnd"/>
          </w:p>
          <w:p w14:paraId="5ADC560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slopeAB</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color w:val="000000"/>
                <w:sz w:val="20"/>
                <w:szCs w:val="20"/>
              </w:rPr>
              <w:t xml:space="preserve">0;  </w:t>
            </w:r>
            <w:r w:rsidRPr="005E36B5">
              <w:rPr>
                <w:rFonts w:ascii="Consolas" w:hAnsi="Consolas" w:cs="Consolas"/>
                <w:color w:val="3F7F5F"/>
                <w:sz w:val="20"/>
                <w:szCs w:val="20"/>
              </w:rPr>
              <w:t>/</w:t>
            </w:r>
            <w:proofErr w:type="gramEnd"/>
            <w:r w:rsidRPr="005E36B5">
              <w:rPr>
                <w:rFonts w:ascii="Consolas" w:hAnsi="Consolas" w:cs="Consolas"/>
                <w:color w:val="3F7F5F"/>
                <w:sz w:val="20"/>
                <w:szCs w:val="20"/>
              </w:rPr>
              <w:t xml:space="preserve">/if slope is infinity so set to zero </w:t>
            </w:r>
          </w:p>
          <w:p w14:paraId="51DD284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C5F0E8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else</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diff_X_AB</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color w:val="000000"/>
                <w:sz w:val="20"/>
                <w:szCs w:val="20"/>
              </w:rPr>
              <w:t>0){</w:t>
            </w:r>
            <w:proofErr w:type="gramEnd"/>
          </w:p>
          <w:p w14:paraId="55BDFA2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slopeAB</w:t>
            </w:r>
            <w:proofErr w:type="spellEnd"/>
            <w:r w:rsidRPr="005E36B5">
              <w:rPr>
                <w:rFonts w:ascii="Consolas" w:hAnsi="Consolas" w:cs="Consolas"/>
                <w:color w:val="000000"/>
                <w:sz w:val="20"/>
                <w:szCs w:val="20"/>
              </w:rPr>
              <w:t xml:space="preserve"> = 0; </w:t>
            </w:r>
            <w:r w:rsidRPr="005E36B5">
              <w:rPr>
                <w:rFonts w:ascii="Consolas" w:hAnsi="Consolas" w:cs="Consolas"/>
                <w:color w:val="3F7F5F"/>
                <w:sz w:val="20"/>
                <w:szCs w:val="20"/>
              </w:rPr>
              <w:t xml:space="preserve">//if slope is infinity so set to zero </w:t>
            </w:r>
          </w:p>
          <w:p w14:paraId="7431CC0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56E2FE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else</w:t>
            </w:r>
            <w:r w:rsidRPr="005E36B5">
              <w:rPr>
                <w:rFonts w:ascii="Consolas" w:hAnsi="Consolas" w:cs="Consolas"/>
                <w:color w:val="000000"/>
                <w:sz w:val="20"/>
                <w:szCs w:val="20"/>
              </w:rPr>
              <w:t>{</w:t>
            </w:r>
            <w:proofErr w:type="gramEnd"/>
          </w:p>
          <w:p w14:paraId="5F3032F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slopeAB</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6A3E3E"/>
                <w:sz w:val="20"/>
                <w:szCs w:val="20"/>
              </w:rPr>
              <w:t>diff_Y_AB</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6A3E3E"/>
                <w:sz w:val="20"/>
                <w:szCs w:val="20"/>
              </w:rPr>
              <w:t>diff_X_AB</w:t>
            </w:r>
            <w:proofErr w:type="spellEnd"/>
            <w:r w:rsidRPr="005E36B5">
              <w:rPr>
                <w:rFonts w:ascii="Consolas" w:hAnsi="Consolas" w:cs="Consolas"/>
                <w:color w:val="000000"/>
                <w:sz w:val="20"/>
                <w:szCs w:val="20"/>
              </w:rPr>
              <w:t>;</w:t>
            </w:r>
          </w:p>
          <w:p w14:paraId="571F1DB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FC3F15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p>
          <w:p w14:paraId="7B0E53B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6FAFA89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//Calculate the slope of Line B-C</w:t>
            </w:r>
          </w:p>
          <w:p w14:paraId="40E4945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diff_Y_BC</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2</w:t>
            </w:r>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y3</w:t>
            </w:r>
            <w:r w:rsidRPr="005E36B5">
              <w:rPr>
                <w:rFonts w:ascii="Consolas" w:hAnsi="Consolas" w:cs="Consolas"/>
                <w:color w:val="000000"/>
                <w:sz w:val="20"/>
                <w:szCs w:val="20"/>
              </w:rPr>
              <w:t>;</w:t>
            </w:r>
          </w:p>
          <w:p w14:paraId="1C1B601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diff_X_BC</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x2</w:t>
            </w:r>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x3</w:t>
            </w:r>
            <w:r w:rsidRPr="005E36B5">
              <w:rPr>
                <w:rFonts w:ascii="Consolas" w:hAnsi="Consolas" w:cs="Consolas"/>
                <w:color w:val="000000"/>
                <w:sz w:val="20"/>
                <w:szCs w:val="20"/>
              </w:rPr>
              <w:t>;</w:t>
            </w:r>
          </w:p>
          <w:p w14:paraId="61430D34" w14:textId="77777777" w:rsidR="005E36B5" w:rsidRPr="005E36B5" w:rsidRDefault="005E36B5" w:rsidP="005E36B5">
            <w:pPr>
              <w:autoSpaceDE w:val="0"/>
              <w:autoSpaceDN w:val="0"/>
              <w:adjustRightInd w:val="0"/>
              <w:rPr>
                <w:rFonts w:ascii="Consolas" w:hAnsi="Consolas" w:cs="Consolas"/>
                <w:sz w:val="20"/>
                <w:szCs w:val="20"/>
              </w:rPr>
            </w:pPr>
          </w:p>
          <w:p w14:paraId="645E677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diff_Y_BC</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color w:val="000000"/>
                <w:sz w:val="20"/>
                <w:szCs w:val="20"/>
              </w:rPr>
              <w:t>0){</w:t>
            </w:r>
            <w:proofErr w:type="gramEnd"/>
          </w:p>
          <w:p w14:paraId="14B44FC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slopeBC</w:t>
            </w:r>
            <w:proofErr w:type="spellEnd"/>
            <w:r w:rsidRPr="005E36B5">
              <w:rPr>
                <w:rFonts w:ascii="Consolas" w:hAnsi="Consolas" w:cs="Consolas"/>
                <w:color w:val="000000"/>
                <w:sz w:val="20"/>
                <w:szCs w:val="20"/>
              </w:rPr>
              <w:t xml:space="preserve"> = 0;</w:t>
            </w:r>
          </w:p>
          <w:p w14:paraId="6465F97B"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720E29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else</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diff_X_BC</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color w:val="000000"/>
                <w:sz w:val="20"/>
                <w:szCs w:val="20"/>
              </w:rPr>
              <w:t>0){</w:t>
            </w:r>
            <w:proofErr w:type="gramEnd"/>
          </w:p>
          <w:p w14:paraId="03A26F5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slopeBC</w:t>
            </w:r>
            <w:proofErr w:type="spellEnd"/>
            <w:r w:rsidRPr="005E36B5">
              <w:rPr>
                <w:rFonts w:ascii="Consolas" w:hAnsi="Consolas" w:cs="Consolas"/>
                <w:color w:val="000000"/>
                <w:sz w:val="20"/>
                <w:szCs w:val="20"/>
              </w:rPr>
              <w:t xml:space="preserve"> = 0;</w:t>
            </w:r>
          </w:p>
          <w:p w14:paraId="099608F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BE2B39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else</w:t>
            </w:r>
            <w:r w:rsidRPr="005E36B5">
              <w:rPr>
                <w:rFonts w:ascii="Consolas" w:hAnsi="Consolas" w:cs="Consolas"/>
                <w:color w:val="000000"/>
                <w:sz w:val="20"/>
                <w:szCs w:val="20"/>
              </w:rPr>
              <w:t>{</w:t>
            </w:r>
            <w:proofErr w:type="gramEnd"/>
          </w:p>
          <w:p w14:paraId="231062C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slopeBC</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6A3E3E"/>
                <w:sz w:val="20"/>
                <w:szCs w:val="20"/>
              </w:rPr>
              <w:t>diff_Y_BC</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6A3E3E"/>
                <w:sz w:val="20"/>
                <w:szCs w:val="20"/>
              </w:rPr>
              <w:t>diff_X_BC</w:t>
            </w:r>
            <w:proofErr w:type="spellEnd"/>
            <w:r w:rsidRPr="005E36B5">
              <w:rPr>
                <w:rFonts w:ascii="Consolas" w:hAnsi="Consolas" w:cs="Consolas"/>
                <w:color w:val="000000"/>
                <w:sz w:val="20"/>
                <w:szCs w:val="20"/>
              </w:rPr>
              <w:t>;</w:t>
            </w:r>
          </w:p>
          <w:p w14:paraId="46A930B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63BFF6C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//Calculate the slope of Line C-D</w:t>
            </w:r>
          </w:p>
          <w:p w14:paraId="566B705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diff_Y_CD</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3</w:t>
            </w:r>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y4</w:t>
            </w:r>
            <w:r w:rsidRPr="005E36B5">
              <w:rPr>
                <w:rFonts w:ascii="Consolas" w:hAnsi="Consolas" w:cs="Consolas"/>
                <w:color w:val="000000"/>
                <w:sz w:val="20"/>
                <w:szCs w:val="20"/>
              </w:rPr>
              <w:t>;</w:t>
            </w:r>
          </w:p>
          <w:p w14:paraId="72C15B9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diff_X_CD</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x3</w:t>
            </w:r>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x4</w:t>
            </w:r>
            <w:r w:rsidRPr="005E36B5">
              <w:rPr>
                <w:rFonts w:ascii="Consolas" w:hAnsi="Consolas" w:cs="Consolas"/>
                <w:color w:val="000000"/>
                <w:sz w:val="20"/>
                <w:szCs w:val="20"/>
              </w:rPr>
              <w:t>;</w:t>
            </w:r>
          </w:p>
          <w:p w14:paraId="7EE4CE6E" w14:textId="77777777" w:rsidR="005E36B5" w:rsidRPr="005E36B5" w:rsidRDefault="005E36B5" w:rsidP="005E36B5">
            <w:pPr>
              <w:autoSpaceDE w:val="0"/>
              <w:autoSpaceDN w:val="0"/>
              <w:adjustRightInd w:val="0"/>
              <w:rPr>
                <w:rFonts w:ascii="Consolas" w:hAnsi="Consolas" w:cs="Consolas"/>
                <w:sz w:val="20"/>
                <w:szCs w:val="20"/>
              </w:rPr>
            </w:pPr>
          </w:p>
          <w:p w14:paraId="2AD052E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diff_Y_CD</w:t>
            </w:r>
            <w:proofErr w:type="spellEnd"/>
            <w:r w:rsidRPr="005E36B5">
              <w:rPr>
                <w:rFonts w:ascii="Consolas" w:hAnsi="Consolas" w:cs="Consolas"/>
                <w:color w:val="000000"/>
                <w:sz w:val="20"/>
                <w:szCs w:val="20"/>
              </w:rPr>
              <w:t xml:space="preserve"> == 0)</w:t>
            </w:r>
          </w:p>
          <w:p w14:paraId="1509A5B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E2714A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slopeCD</w:t>
            </w:r>
            <w:proofErr w:type="spellEnd"/>
            <w:r w:rsidRPr="005E36B5">
              <w:rPr>
                <w:rFonts w:ascii="Consolas" w:hAnsi="Consolas" w:cs="Consolas"/>
                <w:color w:val="000000"/>
                <w:sz w:val="20"/>
                <w:szCs w:val="20"/>
              </w:rPr>
              <w:t xml:space="preserve"> = 0;</w:t>
            </w:r>
          </w:p>
          <w:p w14:paraId="2C4F325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54B02E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else</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diff_X_CD</w:t>
            </w:r>
            <w:proofErr w:type="spellEnd"/>
            <w:r w:rsidRPr="005E36B5">
              <w:rPr>
                <w:rFonts w:ascii="Consolas" w:hAnsi="Consolas" w:cs="Consolas"/>
                <w:color w:val="000000"/>
                <w:sz w:val="20"/>
                <w:szCs w:val="20"/>
              </w:rPr>
              <w:t xml:space="preserve"> == 0)</w:t>
            </w:r>
          </w:p>
          <w:p w14:paraId="59BA525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BF4F2D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slopeCD</w:t>
            </w:r>
            <w:proofErr w:type="spellEnd"/>
            <w:r w:rsidRPr="005E36B5">
              <w:rPr>
                <w:rFonts w:ascii="Consolas" w:hAnsi="Consolas" w:cs="Consolas"/>
                <w:color w:val="000000"/>
                <w:sz w:val="20"/>
                <w:szCs w:val="20"/>
              </w:rPr>
              <w:t xml:space="preserve"> = 0;</w:t>
            </w:r>
          </w:p>
          <w:p w14:paraId="5F16421B"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3F2F1A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else</w:t>
            </w:r>
          </w:p>
          <w:p w14:paraId="4A2C95F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B80FA1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slopeCD</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6A3E3E"/>
                <w:sz w:val="20"/>
                <w:szCs w:val="20"/>
              </w:rPr>
              <w:t>diff_Y_CD</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6A3E3E"/>
                <w:sz w:val="20"/>
                <w:szCs w:val="20"/>
              </w:rPr>
              <w:t>diff_X_CD</w:t>
            </w:r>
            <w:proofErr w:type="spellEnd"/>
            <w:r w:rsidRPr="005E36B5">
              <w:rPr>
                <w:rFonts w:ascii="Consolas" w:hAnsi="Consolas" w:cs="Consolas"/>
                <w:color w:val="000000"/>
                <w:sz w:val="20"/>
                <w:szCs w:val="20"/>
              </w:rPr>
              <w:t>;</w:t>
            </w:r>
          </w:p>
          <w:p w14:paraId="0E083A4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6CAF6B8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//Calculate the slope of Line D-A</w:t>
            </w:r>
          </w:p>
          <w:p w14:paraId="20BE43A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lastRenderedPageBreak/>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diff_Y_DA</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4</w:t>
            </w:r>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y1</w:t>
            </w:r>
            <w:r w:rsidRPr="005E36B5">
              <w:rPr>
                <w:rFonts w:ascii="Consolas" w:hAnsi="Consolas" w:cs="Consolas"/>
                <w:color w:val="000000"/>
                <w:sz w:val="20"/>
                <w:szCs w:val="20"/>
              </w:rPr>
              <w:t>;</w:t>
            </w:r>
          </w:p>
          <w:p w14:paraId="3E35934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diff_X_DA</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x4</w:t>
            </w:r>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x1</w:t>
            </w:r>
            <w:r w:rsidRPr="005E36B5">
              <w:rPr>
                <w:rFonts w:ascii="Consolas" w:hAnsi="Consolas" w:cs="Consolas"/>
                <w:color w:val="000000"/>
                <w:sz w:val="20"/>
                <w:szCs w:val="20"/>
              </w:rPr>
              <w:t>;</w:t>
            </w:r>
          </w:p>
          <w:p w14:paraId="285F6362" w14:textId="77777777" w:rsidR="005E36B5" w:rsidRPr="005E36B5" w:rsidRDefault="005E36B5" w:rsidP="005E36B5">
            <w:pPr>
              <w:autoSpaceDE w:val="0"/>
              <w:autoSpaceDN w:val="0"/>
              <w:adjustRightInd w:val="0"/>
              <w:rPr>
                <w:rFonts w:ascii="Consolas" w:hAnsi="Consolas" w:cs="Consolas"/>
                <w:sz w:val="20"/>
                <w:szCs w:val="20"/>
              </w:rPr>
            </w:pPr>
          </w:p>
          <w:p w14:paraId="6E746B9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diff_Y_DA</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color w:val="000000"/>
                <w:sz w:val="20"/>
                <w:szCs w:val="20"/>
              </w:rPr>
              <w:t>0){</w:t>
            </w:r>
            <w:proofErr w:type="gramEnd"/>
          </w:p>
          <w:p w14:paraId="035124A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slopeDA</w:t>
            </w:r>
            <w:proofErr w:type="spellEnd"/>
            <w:r w:rsidRPr="005E36B5">
              <w:rPr>
                <w:rFonts w:ascii="Consolas" w:hAnsi="Consolas" w:cs="Consolas"/>
                <w:color w:val="000000"/>
                <w:sz w:val="20"/>
                <w:szCs w:val="20"/>
              </w:rPr>
              <w:t xml:space="preserve"> = 0;</w:t>
            </w:r>
          </w:p>
          <w:p w14:paraId="5AF8D4F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170FED7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else</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r w:rsidRPr="005E36B5">
              <w:rPr>
                <w:rFonts w:ascii="Consolas" w:hAnsi="Consolas" w:cs="Consolas"/>
                <w:color w:val="6A3E3E"/>
                <w:sz w:val="20"/>
                <w:szCs w:val="20"/>
              </w:rPr>
              <w:t>diff_X_DA</w:t>
            </w:r>
            <w:proofErr w:type="spellEnd"/>
            <w:r w:rsidRPr="005E36B5">
              <w:rPr>
                <w:rFonts w:ascii="Consolas" w:hAnsi="Consolas" w:cs="Consolas"/>
                <w:color w:val="000000"/>
                <w:sz w:val="20"/>
                <w:szCs w:val="20"/>
              </w:rPr>
              <w:t xml:space="preserve"> == </w:t>
            </w:r>
            <w:proofErr w:type="gramStart"/>
            <w:r w:rsidRPr="005E36B5">
              <w:rPr>
                <w:rFonts w:ascii="Consolas" w:hAnsi="Consolas" w:cs="Consolas"/>
                <w:color w:val="000000"/>
                <w:sz w:val="20"/>
                <w:szCs w:val="20"/>
              </w:rPr>
              <w:t>0){</w:t>
            </w:r>
            <w:proofErr w:type="gramEnd"/>
          </w:p>
          <w:p w14:paraId="5914D85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slopeDA</w:t>
            </w:r>
            <w:proofErr w:type="spellEnd"/>
            <w:r w:rsidRPr="005E36B5">
              <w:rPr>
                <w:rFonts w:ascii="Consolas" w:hAnsi="Consolas" w:cs="Consolas"/>
                <w:color w:val="000000"/>
                <w:sz w:val="20"/>
                <w:szCs w:val="20"/>
              </w:rPr>
              <w:t xml:space="preserve"> = 0;</w:t>
            </w:r>
          </w:p>
          <w:p w14:paraId="0FBDA9E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A2CB4C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else</w:t>
            </w:r>
            <w:r w:rsidRPr="005E36B5">
              <w:rPr>
                <w:rFonts w:ascii="Consolas" w:hAnsi="Consolas" w:cs="Consolas"/>
                <w:color w:val="000000"/>
                <w:sz w:val="20"/>
                <w:szCs w:val="20"/>
              </w:rPr>
              <w:t>{</w:t>
            </w:r>
            <w:proofErr w:type="gramEnd"/>
          </w:p>
          <w:p w14:paraId="201FFB4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slopeDA</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6A3E3E"/>
                <w:sz w:val="20"/>
                <w:szCs w:val="20"/>
              </w:rPr>
              <w:t>diff_Y_DA</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6A3E3E"/>
                <w:sz w:val="20"/>
                <w:szCs w:val="20"/>
              </w:rPr>
              <w:t>diff_X_DA</w:t>
            </w:r>
            <w:proofErr w:type="spellEnd"/>
            <w:r w:rsidRPr="005E36B5">
              <w:rPr>
                <w:rFonts w:ascii="Consolas" w:hAnsi="Consolas" w:cs="Consolas"/>
                <w:color w:val="000000"/>
                <w:sz w:val="20"/>
                <w:szCs w:val="20"/>
              </w:rPr>
              <w:t>;</w:t>
            </w:r>
          </w:p>
          <w:p w14:paraId="05F89E0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DD433D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40D56DC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//Verify if Slope of line AB is equal to Slope of line CD</w:t>
            </w:r>
          </w:p>
          <w:p w14:paraId="56E1981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slopeAB</w:t>
            </w:r>
            <w:proofErr w:type="spellEnd"/>
            <w:proofErr w:type="gram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slopeCD</w:t>
            </w:r>
            <w:proofErr w:type="spellEnd"/>
            <w:r w:rsidRPr="005E36B5">
              <w:rPr>
                <w:rFonts w:ascii="Consolas" w:hAnsi="Consolas" w:cs="Consolas"/>
                <w:color w:val="000000"/>
                <w:sz w:val="20"/>
                <w:szCs w:val="20"/>
              </w:rPr>
              <w:t>){</w:t>
            </w:r>
          </w:p>
          <w:p w14:paraId="27940BD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isParallel_AB_CD</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true</w:t>
            </w:r>
            <w:r w:rsidRPr="005E36B5">
              <w:rPr>
                <w:rFonts w:ascii="Consolas" w:hAnsi="Consolas" w:cs="Consolas"/>
                <w:color w:val="000000"/>
                <w:sz w:val="20"/>
                <w:szCs w:val="20"/>
              </w:rPr>
              <w:t>;</w:t>
            </w:r>
          </w:p>
          <w:p w14:paraId="7597D38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C9AF5B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else</w:t>
            </w:r>
            <w:r w:rsidRPr="005E36B5">
              <w:rPr>
                <w:rFonts w:ascii="Consolas" w:hAnsi="Consolas" w:cs="Consolas"/>
                <w:color w:val="000000"/>
                <w:sz w:val="20"/>
                <w:szCs w:val="20"/>
              </w:rPr>
              <w:t>{</w:t>
            </w:r>
            <w:proofErr w:type="gramEnd"/>
          </w:p>
          <w:p w14:paraId="3FD1BB0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isParallel_AB_CD</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false</w:t>
            </w:r>
            <w:r w:rsidRPr="005E36B5">
              <w:rPr>
                <w:rFonts w:ascii="Consolas" w:hAnsi="Consolas" w:cs="Consolas"/>
                <w:color w:val="000000"/>
                <w:sz w:val="20"/>
                <w:szCs w:val="20"/>
              </w:rPr>
              <w:t>;</w:t>
            </w:r>
            <w:r w:rsidRPr="005E36B5">
              <w:rPr>
                <w:rFonts w:ascii="Consolas" w:hAnsi="Consolas" w:cs="Consolas"/>
                <w:color w:val="000000"/>
                <w:sz w:val="20"/>
                <w:szCs w:val="20"/>
              </w:rPr>
              <w:tab/>
            </w:r>
          </w:p>
          <w:p w14:paraId="6C001EC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BA9BD7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19D5695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//Verify if Slope of line BC is equal to Slope of line DA</w:t>
            </w:r>
          </w:p>
          <w:p w14:paraId="2B37583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slopeBC</w:t>
            </w:r>
            <w:proofErr w:type="spellEnd"/>
            <w:proofErr w:type="gram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slopeDA</w:t>
            </w:r>
            <w:proofErr w:type="spellEnd"/>
            <w:r w:rsidRPr="005E36B5">
              <w:rPr>
                <w:rFonts w:ascii="Consolas" w:hAnsi="Consolas" w:cs="Consolas"/>
                <w:color w:val="000000"/>
                <w:sz w:val="20"/>
                <w:szCs w:val="20"/>
              </w:rPr>
              <w:t>){</w:t>
            </w:r>
          </w:p>
          <w:p w14:paraId="0541255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isParallel_BC_DA</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true</w:t>
            </w:r>
            <w:r w:rsidRPr="005E36B5">
              <w:rPr>
                <w:rFonts w:ascii="Consolas" w:hAnsi="Consolas" w:cs="Consolas"/>
                <w:color w:val="000000"/>
                <w:sz w:val="20"/>
                <w:szCs w:val="20"/>
              </w:rPr>
              <w:t>;</w:t>
            </w:r>
          </w:p>
          <w:p w14:paraId="2F42DDF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3491DC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else</w:t>
            </w:r>
            <w:r w:rsidRPr="005E36B5">
              <w:rPr>
                <w:rFonts w:ascii="Consolas" w:hAnsi="Consolas" w:cs="Consolas"/>
                <w:color w:val="000000"/>
                <w:sz w:val="20"/>
                <w:szCs w:val="20"/>
              </w:rPr>
              <w:t>{</w:t>
            </w:r>
            <w:proofErr w:type="gramEnd"/>
          </w:p>
          <w:p w14:paraId="170809C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isParallel_BC_DA</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false</w:t>
            </w:r>
            <w:r w:rsidRPr="005E36B5">
              <w:rPr>
                <w:rFonts w:ascii="Consolas" w:hAnsi="Consolas" w:cs="Consolas"/>
                <w:color w:val="000000"/>
                <w:sz w:val="20"/>
                <w:szCs w:val="20"/>
              </w:rPr>
              <w:t>;</w:t>
            </w:r>
            <w:r w:rsidRPr="005E36B5">
              <w:rPr>
                <w:rFonts w:ascii="Consolas" w:hAnsi="Consolas" w:cs="Consolas"/>
                <w:color w:val="000000"/>
                <w:sz w:val="20"/>
                <w:szCs w:val="20"/>
              </w:rPr>
              <w:tab/>
            </w:r>
          </w:p>
          <w:p w14:paraId="2A6AD5E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F9CDFE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20456FD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//Verify if the shape is a parallelogram</w:t>
            </w:r>
          </w:p>
          <w:p w14:paraId="22E142C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isParallel</w:t>
            </w:r>
            <w:proofErr w:type="gramEnd"/>
            <w:r w:rsidRPr="005E36B5">
              <w:rPr>
                <w:rFonts w:ascii="Consolas" w:hAnsi="Consolas" w:cs="Consolas"/>
                <w:color w:val="0000C0"/>
                <w:sz w:val="20"/>
                <w:szCs w:val="20"/>
              </w:rPr>
              <w:t>_AB_CD</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true</w:t>
            </w:r>
            <w:r w:rsidRPr="005E36B5">
              <w:rPr>
                <w:rFonts w:ascii="Consolas" w:hAnsi="Consolas" w:cs="Consolas"/>
                <w:color w:val="000000"/>
                <w:sz w:val="20"/>
                <w:szCs w:val="20"/>
              </w:rPr>
              <w:t>) &amp;&amp;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isParallel_BC_DA</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true</w:t>
            </w:r>
            <w:r w:rsidRPr="005E36B5">
              <w:rPr>
                <w:rFonts w:ascii="Consolas" w:hAnsi="Consolas" w:cs="Consolas"/>
                <w:color w:val="000000"/>
                <w:sz w:val="20"/>
                <w:szCs w:val="20"/>
              </w:rPr>
              <w:t>)){</w:t>
            </w:r>
          </w:p>
          <w:p w14:paraId="36CCCAA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isParallelogram</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true</w:t>
            </w:r>
            <w:r w:rsidRPr="005E36B5">
              <w:rPr>
                <w:rFonts w:ascii="Consolas" w:hAnsi="Consolas" w:cs="Consolas"/>
                <w:color w:val="000000"/>
                <w:sz w:val="20"/>
                <w:szCs w:val="20"/>
              </w:rPr>
              <w:t>;</w:t>
            </w:r>
          </w:p>
          <w:p w14:paraId="69873F2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048DECB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else</w:t>
            </w:r>
            <w:r w:rsidRPr="005E36B5">
              <w:rPr>
                <w:rFonts w:ascii="Consolas" w:hAnsi="Consolas" w:cs="Consolas"/>
                <w:color w:val="000000"/>
                <w:sz w:val="20"/>
                <w:szCs w:val="20"/>
              </w:rPr>
              <w:t>{</w:t>
            </w:r>
            <w:proofErr w:type="gramEnd"/>
          </w:p>
          <w:p w14:paraId="53BF21D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isParallelogram</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false</w:t>
            </w:r>
            <w:r w:rsidRPr="005E36B5">
              <w:rPr>
                <w:rFonts w:ascii="Consolas" w:hAnsi="Consolas" w:cs="Consolas"/>
                <w:color w:val="000000"/>
                <w:sz w:val="20"/>
                <w:szCs w:val="20"/>
              </w:rPr>
              <w:t>;</w:t>
            </w:r>
          </w:p>
          <w:p w14:paraId="6682FF0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4A7E0D3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60CE3C9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 xml:space="preserve">/*Now prove that the parallelogram is a rectangle by showing that that one of the angles </w:t>
            </w:r>
          </w:p>
          <w:p w14:paraId="62F65FF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t xml:space="preserve">is a right angle We have all of the slopes so we verify that AB is perpendicular to BC </w:t>
            </w:r>
            <w:proofErr w:type="gramStart"/>
            <w:r w:rsidRPr="005E36B5">
              <w:rPr>
                <w:rFonts w:ascii="Consolas" w:hAnsi="Consolas" w:cs="Consolas"/>
                <w:color w:val="3F7F5F"/>
                <w:sz w:val="20"/>
                <w:szCs w:val="20"/>
              </w:rPr>
              <w:t>because</w:t>
            </w:r>
            <w:proofErr w:type="gramEnd"/>
            <w:r w:rsidRPr="005E36B5">
              <w:rPr>
                <w:rFonts w:ascii="Consolas" w:hAnsi="Consolas" w:cs="Consolas"/>
                <w:color w:val="3F7F5F"/>
                <w:sz w:val="20"/>
                <w:szCs w:val="20"/>
              </w:rPr>
              <w:t xml:space="preserve"> </w:t>
            </w:r>
          </w:p>
          <w:p w14:paraId="20CD5A8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t xml:space="preserve">the slopes are negative reciprocals of each other. And if these are perpendicular it would </w:t>
            </w:r>
          </w:p>
          <w:p w14:paraId="0116E34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r>
            <w:r w:rsidRPr="005E36B5">
              <w:rPr>
                <w:rFonts w:ascii="Consolas" w:hAnsi="Consolas" w:cs="Consolas"/>
                <w:color w:val="3F7F5F"/>
                <w:sz w:val="20"/>
                <w:szCs w:val="20"/>
              </w:rPr>
              <w:tab/>
              <w:t xml:space="preserve">follow that the other angles must also be right angles and be a </w:t>
            </w:r>
            <w:proofErr w:type="gramStart"/>
            <w:r w:rsidRPr="005E36B5">
              <w:rPr>
                <w:rFonts w:ascii="Consolas" w:hAnsi="Consolas" w:cs="Consolas"/>
                <w:color w:val="3F7F5F"/>
                <w:sz w:val="20"/>
                <w:szCs w:val="20"/>
              </w:rPr>
              <w:t>rectangle.*</w:t>
            </w:r>
            <w:proofErr w:type="gramEnd"/>
            <w:r w:rsidRPr="005E36B5">
              <w:rPr>
                <w:rFonts w:ascii="Consolas" w:hAnsi="Consolas" w:cs="Consolas"/>
                <w:color w:val="3F7F5F"/>
                <w:sz w:val="20"/>
                <w:szCs w:val="20"/>
              </w:rPr>
              <w:t>/</w:t>
            </w:r>
          </w:p>
          <w:p w14:paraId="661A0CC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slopeAB</w:t>
            </w:r>
            <w:proofErr w:type="spellEnd"/>
            <w:proofErr w:type="gram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slopeBC</w:t>
            </w:r>
            <w:proofErr w:type="spellEnd"/>
            <w:r w:rsidRPr="005E36B5">
              <w:rPr>
                <w:rFonts w:ascii="Consolas" w:hAnsi="Consolas" w:cs="Consolas"/>
                <w:color w:val="000000"/>
                <w:sz w:val="20"/>
                <w:szCs w:val="20"/>
              </w:rPr>
              <w:t xml:space="preserve"> == 0){</w:t>
            </w:r>
          </w:p>
          <w:p w14:paraId="106852E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isRectangle</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true</w:t>
            </w:r>
            <w:r w:rsidRPr="005E36B5">
              <w:rPr>
                <w:rFonts w:ascii="Consolas" w:hAnsi="Consolas" w:cs="Consolas"/>
                <w:color w:val="000000"/>
                <w:sz w:val="20"/>
                <w:szCs w:val="20"/>
              </w:rPr>
              <w:t>;</w:t>
            </w:r>
          </w:p>
          <w:p w14:paraId="0D40765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D08404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else</w:t>
            </w:r>
            <w:r w:rsidRPr="005E36B5">
              <w:rPr>
                <w:rFonts w:ascii="Consolas" w:hAnsi="Consolas" w:cs="Consolas"/>
                <w:color w:val="000000"/>
                <w:sz w:val="20"/>
                <w:szCs w:val="20"/>
              </w:rPr>
              <w:t>{</w:t>
            </w:r>
            <w:proofErr w:type="gramEnd"/>
          </w:p>
          <w:p w14:paraId="4096630B"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isRectangle</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false</w:t>
            </w:r>
            <w:r w:rsidRPr="005E36B5">
              <w:rPr>
                <w:rFonts w:ascii="Consolas" w:hAnsi="Consolas" w:cs="Consolas"/>
                <w:color w:val="000000"/>
                <w:sz w:val="20"/>
                <w:szCs w:val="20"/>
              </w:rPr>
              <w:t>;</w:t>
            </w:r>
          </w:p>
          <w:p w14:paraId="64627E0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189B50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0AF18E6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6FF0D13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049830D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5D96383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66F771D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lastRenderedPageBreak/>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Point A x1 coordinate</w:t>
            </w:r>
          </w:p>
          <w:p w14:paraId="3DD7397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getPointAx1()</w:t>
            </w:r>
          </w:p>
          <w:p w14:paraId="04C48DC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0380F02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x1</w:t>
            </w:r>
            <w:r w:rsidRPr="005E36B5">
              <w:rPr>
                <w:rFonts w:ascii="Consolas" w:hAnsi="Consolas" w:cs="Consolas"/>
                <w:color w:val="000000"/>
                <w:sz w:val="20"/>
                <w:szCs w:val="20"/>
              </w:rPr>
              <w:t>;</w:t>
            </w:r>
          </w:p>
          <w:p w14:paraId="048ACE1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C11C0E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3021D7E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Point A y1 coordinate</w:t>
            </w:r>
          </w:p>
          <w:p w14:paraId="1D65648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getPointAy1()</w:t>
            </w:r>
          </w:p>
          <w:p w14:paraId="55CF840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15092F0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1</w:t>
            </w:r>
            <w:r w:rsidRPr="005E36B5">
              <w:rPr>
                <w:rFonts w:ascii="Consolas" w:hAnsi="Consolas" w:cs="Consolas"/>
                <w:color w:val="000000"/>
                <w:sz w:val="20"/>
                <w:szCs w:val="20"/>
              </w:rPr>
              <w:t>;</w:t>
            </w:r>
          </w:p>
          <w:p w14:paraId="1C5EE12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EEFC64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4F9614A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Point B x2 coordinate</w:t>
            </w:r>
          </w:p>
          <w:p w14:paraId="4BA2ADD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getPointBx2()</w:t>
            </w:r>
          </w:p>
          <w:p w14:paraId="3AF32DC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1E2EFE2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x2</w:t>
            </w:r>
            <w:r w:rsidRPr="005E36B5">
              <w:rPr>
                <w:rFonts w:ascii="Consolas" w:hAnsi="Consolas" w:cs="Consolas"/>
                <w:color w:val="000000"/>
                <w:sz w:val="20"/>
                <w:szCs w:val="20"/>
              </w:rPr>
              <w:t>;</w:t>
            </w:r>
          </w:p>
          <w:p w14:paraId="0BD840F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0240D25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0BD23D8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Point B y2 coordinate</w:t>
            </w:r>
          </w:p>
          <w:p w14:paraId="1B90444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getPointBy2()</w:t>
            </w:r>
          </w:p>
          <w:p w14:paraId="08986AD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A48A6B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2</w:t>
            </w:r>
            <w:r w:rsidRPr="005E36B5">
              <w:rPr>
                <w:rFonts w:ascii="Consolas" w:hAnsi="Consolas" w:cs="Consolas"/>
                <w:color w:val="000000"/>
                <w:sz w:val="20"/>
                <w:szCs w:val="20"/>
              </w:rPr>
              <w:t>;</w:t>
            </w:r>
          </w:p>
          <w:p w14:paraId="3031B24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D9161D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4D63BF0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Point C x3 coordinate</w:t>
            </w:r>
          </w:p>
          <w:p w14:paraId="06A4AA3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getPointBx3()</w:t>
            </w:r>
          </w:p>
          <w:p w14:paraId="7621DF2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0C7BEF8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x3</w:t>
            </w:r>
            <w:r w:rsidRPr="005E36B5">
              <w:rPr>
                <w:rFonts w:ascii="Consolas" w:hAnsi="Consolas" w:cs="Consolas"/>
                <w:color w:val="000000"/>
                <w:sz w:val="20"/>
                <w:szCs w:val="20"/>
              </w:rPr>
              <w:t>;</w:t>
            </w:r>
          </w:p>
          <w:p w14:paraId="09A2009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6FC765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3E53F1B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Point C y3 coordinate</w:t>
            </w:r>
          </w:p>
          <w:p w14:paraId="356DEA9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getPointBy3()</w:t>
            </w:r>
          </w:p>
          <w:p w14:paraId="54CD007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797A0C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3</w:t>
            </w:r>
            <w:r w:rsidRPr="005E36B5">
              <w:rPr>
                <w:rFonts w:ascii="Consolas" w:hAnsi="Consolas" w:cs="Consolas"/>
                <w:color w:val="000000"/>
                <w:sz w:val="20"/>
                <w:szCs w:val="20"/>
              </w:rPr>
              <w:t>;</w:t>
            </w:r>
          </w:p>
          <w:p w14:paraId="6EFF0FE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000000"/>
                <w:sz w:val="20"/>
                <w:szCs w:val="20"/>
              </w:rPr>
              <w:tab/>
            </w:r>
            <w:r w:rsidRPr="005E36B5">
              <w:rPr>
                <w:rFonts w:ascii="Consolas" w:hAnsi="Consolas" w:cs="Consolas"/>
                <w:color w:val="000000"/>
                <w:sz w:val="20"/>
                <w:szCs w:val="20"/>
              </w:rPr>
              <w:tab/>
            </w:r>
          </w:p>
          <w:p w14:paraId="4A124AE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3ACFE06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Point D x4 coordinate</w:t>
            </w:r>
          </w:p>
          <w:p w14:paraId="53DF8AA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getPointBx4()</w:t>
            </w:r>
          </w:p>
          <w:p w14:paraId="41D7295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65903E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x4</w:t>
            </w:r>
            <w:r w:rsidRPr="005E36B5">
              <w:rPr>
                <w:rFonts w:ascii="Consolas" w:hAnsi="Consolas" w:cs="Consolas"/>
                <w:color w:val="000000"/>
                <w:sz w:val="20"/>
                <w:szCs w:val="20"/>
              </w:rPr>
              <w:t>;</w:t>
            </w:r>
          </w:p>
          <w:p w14:paraId="4FF7C24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6EE6213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0D9651D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Point D y4 coordinate</w:t>
            </w:r>
          </w:p>
          <w:p w14:paraId="5ACE8AE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getPointBy4()</w:t>
            </w:r>
          </w:p>
          <w:p w14:paraId="40B4C6E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23F116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y</w:t>
            </w:r>
            <w:proofErr w:type="gramEnd"/>
            <w:r w:rsidRPr="005E36B5">
              <w:rPr>
                <w:rFonts w:ascii="Consolas" w:hAnsi="Consolas" w:cs="Consolas"/>
                <w:color w:val="0000C0"/>
                <w:sz w:val="20"/>
                <w:szCs w:val="20"/>
              </w:rPr>
              <w:t>4</w:t>
            </w:r>
            <w:r w:rsidRPr="005E36B5">
              <w:rPr>
                <w:rFonts w:ascii="Consolas" w:hAnsi="Consolas" w:cs="Consolas"/>
                <w:color w:val="000000"/>
                <w:sz w:val="20"/>
                <w:szCs w:val="20"/>
              </w:rPr>
              <w:t>;</w:t>
            </w:r>
          </w:p>
          <w:p w14:paraId="788AE6C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000000"/>
                <w:sz w:val="20"/>
                <w:szCs w:val="20"/>
              </w:rPr>
              <w:tab/>
            </w:r>
            <w:r w:rsidRPr="005E36B5">
              <w:rPr>
                <w:rFonts w:ascii="Consolas" w:hAnsi="Consolas" w:cs="Consolas"/>
                <w:color w:val="000000"/>
                <w:sz w:val="20"/>
                <w:szCs w:val="20"/>
              </w:rPr>
              <w:tab/>
            </w:r>
          </w:p>
          <w:p w14:paraId="03C3EB5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0E27042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slope of AB line</w:t>
            </w:r>
          </w:p>
          <w:p w14:paraId="09D7067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getSlopeOfAB</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191FC2D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282BA7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slopeAB</w:t>
            </w:r>
            <w:proofErr w:type="spellEnd"/>
            <w:proofErr w:type="gramEnd"/>
            <w:r w:rsidRPr="005E36B5">
              <w:rPr>
                <w:rFonts w:ascii="Consolas" w:hAnsi="Consolas" w:cs="Consolas"/>
                <w:color w:val="000000"/>
                <w:sz w:val="20"/>
                <w:szCs w:val="20"/>
              </w:rPr>
              <w:t>;</w:t>
            </w:r>
          </w:p>
          <w:p w14:paraId="1C38A44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4402F60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40A6751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slope of BC line</w:t>
            </w:r>
          </w:p>
          <w:p w14:paraId="4CE7C74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getSlopeOfBC</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72D5D92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10F84A2B"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slopeBC</w:t>
            </w:r>
            <w:proofErr w:type="spellEnd"/>
            <w:proofErr w:type="gramEnd"/>
            <w:r w:rsidRPr="005E36B5">
              <w:rPr>
                <w:rFonts w:ascii="Consolas" w:hAnsi="Consolas" w:cs="Consolas"/>
                <w:color w:val="000000"/>
                <w:sz w:val="20"/>
                <w:szCs w:val="20"/>
              </w:rPr>
              <w:t>;</w:t>
            </w:r>
          </w:p>
          <w:p w14:paraId="2042127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1CC081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lastRenderedPageBreak/>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2B5F73E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slope of CD line</w:t>
            </w:r>
          </w:p>
          <w:p w14:paraId="07ED85E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getSlopeOfCD</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3E37093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60689CE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slopeCD</w:t>
            </w:r>
            <w:proofErr w:type="spellEnd"/>
            <w:proofErr w:type="gramEnd"/>
            <w:r w:rsidRPr="005E36B5">
              <w:rPr>
                <w:rFonts w:ascii="Consolas" w:hAnsi="Consolas" w:cs="Consolas"/>
                <w:color w:val="000000"/>
                <w:sz w:val="20"/>
                <w:szCs w:val="20"/>
              </w:rPr>
              <w:t>;</w:t>
            </w:r>
          </w:p>
          <w:p w14:paraId="2859212B"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E5A25C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6367C46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slope of DA line</w:t>
            </w:r>
          </w:p>
          <w:p w14:paraId="1EE70C3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getSlopeOfDA</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20CCA7E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6651D71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slopeDA</w:t>
            </w:r>
            <w:proofErr w:type="spellEnd"/>
            <w:proofErr w:type="gramEnd"/>
            <w:r w:rsidRPr="005E36B5">
              <w:rPr>
                <w:rFonts w:ascii="Consolas" w:hAnsi="Consolas" w:cs="Consolas"/>
                <w:color w:val="000000"/>
                <w:sz w:val="20"/>
                <w:szCs w:val="20"/>
              </w:rPr>
              <w:t>;</w:t>
            </w:r>
          </w:p>
          <w:p w14:paraId="6CB500C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6EB4B9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3BC10CA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slope of DA line</w:t>
            </w:r>
          </w:p>
          <w:p w14:paraId="780FEA5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proofErr w:type="spellStart"/>
            <w:r w:rsidRPr="005E36B5">
              <w:rPr>
                <w:rFonts w:ascii="Consolas" w:hAnsi="Consolas" w:cs="Consolas"/>
                <w:b/>
                <w:bCs/>
                <w:color w:val="7F0055"/>
                <w:sz w:val="20"/>
                <w:szCs w:val="20"/>
              </w:rPr>
              <w:t>boolean</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00"/>
                <w:sz w:val="20"/>
                <w:szCs w:val="20"/>
              </w:rPr>
              <w:t>getParallel_AB_</w:t>
            </w:r>
            <w:proofErr w:type="gramStart"/>
            <w:r w:rsidRPr="005E36B5">
              <w:rPr>
                <w:rFonts w:ascii="Consolas" w:hAnsi="Consolas" w:cs="Consolas"/>
                <w:color w:val="000000"/>
                <w:sz w:val="20"/>
                <w:szCs w:val="20"/>
              </w:rPr>
              <w:t>CD</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159DECD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6694AB6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isParallel</w:t>
            </w:r>
            <w:proofErr w:type="gramEnd"/>
            <w:r w:rsidRPr="005E36B5">
              <w:rPr>
                <w:rFonts w:ascii="Consolas" w:hAnsi="Consolas" w:cs="Consolas"/>
                <w:color w:val="0000C0"/>
                <w:sz w:val="20"/>
                <w:szCs w:val="20"/>
              </w:rPr>
              <w:t>_AB_CD</w:t>
            </w:r>
            <w:proofErr w:type="spellEnd"/>
            <w:r w:rsidRPr="005E36B5">
              <w:rPr>
                <w:rFonts w:ascii="Consolas" w:hAnsi="Consolas" w:cs="Consolas"/>
                <w:color w:val="000000"/>
                <w:sz w:val="20"/>
                <w:szCs w:val="20"/>
              </w:rPr>
              <w:t>;</w:t>
            </w:r>
          </w:p>
          <w:p w14:paraId="7081904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5899EA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7B9968C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slope of DA line</w:t>
            </w:r>
          </w:p>
          <w:p w14:paraId="475585E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proofErr w:type="spellStart"/>
            <w:r w:rsidRPr="005E36B5">
              <w:rPr>
                <w:rFonts w:ascii="Consolas" w:hAnsi="Consolas" w:cs="Consolas"/>
                <w:b/>
                <w:bCs/>
                <w:color w:val="7F0055"/>
                <w:sz w:val="20"/>
                <w:szCs w:val="20"/>
              </w:rPr>
              <w:t>boolean</w:t>
            </w:r>
            <w:proofErr w:type="spellEnd"/>
            <w:r w:rsidRPr="005E36B5">
              <w:rPr>
                <w:rFonts w:ascii="Consolas" w:hAnsi="Consolas" w:cs="Consolas"/>
                <w:color w:val="000000"/>
                <w:sz w:val="20"/>
                <w:szCs w:val="20"/>
              </w:rPr>
              <w:t xml:space="preserve"> </w:t>
            </w:r>
            <w:proofErr w:type="spellStart"/>
            <w:r w:rsidRPr="005E36B5">
              <w:rPr>
                <w:rFonts w:ascii="Consolas" w:hAnsi="Consolas" w:cs="Consolas"/>
                <w:color w:val="000000"/>
                <w:sz w:val="20"/>
                <w:szCs w:val="20"/>
              </w:rPr>
              <w:t>getParallel_BC_</w:t>
            </w:r>
            <w:proofErr w:type="gramStart"/>
            <w:r w:rsidRPr="005E36B5">
              <w:rPr>
                <w:rFonts w:ascii="Consolas" w:hAnsi="Consolas" w:cs="Consolas"/>
                <w:color w:val="000000"/>
                <w:sz w:val="20"/>
                <w:szCs w:val="20"/>
              </w:rPr>
              <w:t>DA</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36FE4F6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537DDA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isParallel</w:t>
            </w:r>
            <w:proofErr w:type="gramEnd"/>
            <w:r w:rsidRPr="005E36B5">
              <w:rPr>
                <w:rFonts w:ascii="Consolas" w:hAnsi="Consolas" w:cs="Consolas"/>
                <w:color w:val="0000C0"/>
                <w:sz w:val="20"/>
                <w:szCs w:val="20"/>
              </w:rPr>
              <w:t>_BC_DA</w:t>
            </w:r>
            <w:proofErr w:type="spellEnd"/>
            <w:r w:rsidRPr="005E36B5">
              <w:rPr>
                <w:rFonts w:ascii="Consolas" w:hAnsi="Consolas" w:cs="Consolas"/>
                <w:color w:val="000000"/>
                <w:sz w:val="20"/>
                <w:szCs w:val="20"/>
              </w:rPr>
              <w:t>;</w:t>
            </w:r>
          </w:p>
          <w:p w14:paraId="5B3F505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6F92EE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4089614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slope of DA line</w:t>
            </w:r>
          </w:p>
          <w:p w14:paraId="7166E42B"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proofErr w:type="spellStart"/>
            <w:r w:rsidRPr="005E36B5">
              <w:rPr>
                <w:rFonts w:ascii="Consolas" w:hAnsi="Consolas" w:cs="Consolas"/>
                <w:b/>
                <w:bCs/>
                <w:color w:val="7F0055"/>
                <w:sz w:val="20"/>
                <w:szCs w:val="20"/>
              </w:rPr>
              <w:t>boolean</w:t>
            </w:r>
            <w:proofErr w:type="spellEnd"/>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getParallelogram</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134C48F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0983BF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isParallelogram</w:t>
            </w:r>
            <w:proofErr w:type="spellEnd"/>
            <w:proofErr w:type="gramEnd"/>
            <w:r w:rsidRPr="005E36B5">
              <w:rPr>
                <w:rFonts w:ascii="Consolas" w:hAnsi="Consolas" w:cs="Consolas"/>
                <w:color w:val="000000"/>
                <w:sz w:val="20"/>
                <w:szCs w:val="20"/>
              </w:rPr>
              <w:t>;</w:t>
            </w:r>
          </w:p>
          <w:p w14:paraId="1B4165D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6EC032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1740DAA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slope of DA line</w:t>
            </w:r>
          </w:p>
          <w:p w14:paraId="2E115EC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proofErr w:type="spellStart"/>
            <w:r w:rsidRPr="005E36B5">
              <w:rPr>
                <w:rFonts w:ascii="Consolas" w:hAnsi="Consolas" w:cs="Consolas"/>
                <w:b/>
                <w:bCs/>
                <w:color w:val="7F0055"/>
                <w:sz w:val="20"/>
                <w:szCs w:val="20"/>
              </w:rPr>
              <w:t>boolean</w:t>
            </w:r>
            <w:proofErr w:type="spellEnd"/>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getRectangle</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6B6E133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8E523A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isRectangle</w:t>
            </w:r>
            <w:proofErr w:type="spellEnd"/>
            <w:proofErr w:type="gramEnd"/>
            <w:r w:rsidRPr="005E36B5">
              <w:rPr>
                <w:rFonts w:ascii="Consolas" w:hAnsi="Consolas" w:cs="Consolas"/>
                <w:color w:val="000000"/>
                <w:sz w:val="20"/>
                <w:szCs w:val="20"/>
              </w:rPr>
              <w:t>;</w:t>
            </w:r>
          </w:p>
          <w:p w14:paraId="099516A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792066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
          <w:p w14:paraId="780CE7D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//COULD NOT REALLY GET THIS TO WORK - Get method for calculating if the intersection of line AB and BC make a right angle</w:t>
            </w:r>
          </w:p>
          <w:p w14:paraId="22284E4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getAngle</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7F4F9B6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C0AE08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r w:rsidRPr="005E36B5">
              <w:rPr>
                <w:rFonts w:ascii="Consolas" w:hAnsi="Consolas" w:cs="Consolas"/>
                <w:color w:val="6A3E3E"/>
                <w:sz w:val="20"/>
                <w:szCs w:val="20"/>
              </w:rPr>
              <w:t>angle</w:t>
            </w:r>
            <w:r w:rsidRPr="005E36B5">
              <w:rPr>
                <w:rFonts w:ascii="Consolas" w:hAnsi="Consolas" w:cs="Consolas"/>
                <w:color w:val="000000"/>
                <w:sz w:val="20"/>
                <w:szCs w:val="20"/>
              </w:rPr>
              <w:t xml:space="preserve"> = (</w:t>
            </w:r>
            <w:proofErr w:type="spellStart"/>
            <w:r w:rsidRPr="005E36B5">
              <w:rPr>
                <w:rFonts w:ascii="Consolas" w:hAnsi="Consolas" w:cs="Consolas"/>
                <w:color w:val="000000"/>
                <w:sz w:val="20"/>
                <w:szCs w:val="20"/>
              </w:rPr>
              <w:t>Math.</w:t>
            </w:r>
            <w:r w:rsidRPr="005E36B5">
              <w:rPr>
                <w:rFonts w:ascii="Consolas" w:hAnsi="Consolas" w:cs="Consolas"/>
                <w:i/>
                <w:iCs/>
                <w:color w:val="000000"/>
                <w:sz w:val="20"/>
                <w:szCs w:val="20"/>
              </w:rPr>
              <w:t>toDegrees</w:t>
            </w:r>
            <w:proofErr w:type="spellEnd"/>
            <w:r w:rsidRPr="005E36B5">
              <w:rPr>
                <w:rFonts w:ascii="Consolas" w:hAnsi="Consolas" w:cs="Consolas"/>
                <w:color w:val="000000"/>
                <w:sz w:val="20"/>
                <w:szCs w:val="20"/>
              </w:rPr>
              <w:t>(</w:t>
            </w:r>
            <w:proofErr w:type="spellStart"/>
            <w:r w:rsidRPr="005E36B5">
              <w:rPr>
                <w:rFonts w:ascii="Consolas" w:hAnsi="Consolas" w:cs="Consolas"/>
                <w:color w:val="000000"/>
                <w:sz w:val="20"/>
                <w:szCs w:val="20"/>
              </w:rPr>
              <w:t>Math.</w:t>
            </w:r>
            <w:r w:rsidRPr="005E36B5">
              <w:rPr>
                <w:rFonts w:ascii="Consolas" w:hAnsi="Consolas" w:cs="Consolas"/>
                <w:i/>
                <w:iCs/>
                <w:color w:val="000000"/>
                <w:sz w:val="20"/>
                <w:szCs w:val="20"/>
              </w:rPr>
              <w:t>atan</w:t>
            </w:r>
            <w:proofErr w:type="spellEnd"/>
            <w:r w:rsidRPr="005E36B5">
              <w:rPr>
                <w:rFonts w:ascii="Consolas" w:hAnsi="Consolas" w:cs="Consolas"/>
                <w:color w:val="000000"/>
                <w:sz w:val="20"/>
                <w:szCs w:val="20"/>
              </w:rPr>
              <w:t>((</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slopeAB</w:t>
            </w:r>
            <w:proofErr w:type="spellEnd"/>
            <w:proofErr w:type="gram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slopeBC</w:t>
            </w:r>
            <w:proofErr w:type="spellEnd"/>
            <w:r w:rsidRPr="005E36B5">
              <w:rPr>
                <w:rFonts w:ascii="Consolas" w:hAnsi="Consolas" w:cs="Consolas"/>
                <w:color w:val="000000"/>
                <w:sz w:val="20"/>
                <w:szCs w:val="20"/>
              </w:rPr>
              <w:t>) / (1 -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slopeAB</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slopeBC</w:t>
            </w:r>
            <w:proofErr w:type="spellEnd"/>
            <w:r w:rsidRPr="005E36B5">
              <w:rPr>
                <w:rFonts w:ascii="Consolas" w:hAnsi="Consolas" w:cs="Consolas"/>
                <w:color w:val="000000"/>
                <w:sz w:val="20"/>
                <w:szCs w:val="20"/>
              </w:rPr>
              <w:t>)))));</w:t>
            </w:r>
          </w:p>
          <w:p w14:paraId="3854171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r w:rsidRPr="005E36B5">
              <w:rPr>
                <w:rFonts w:ascii="Consolas" w:hAnsi="Consolas" w:cs="Consolas"/>
                <w:color w:val="6A3E3E"/>
                <w:sz w:val="20"/>
                <w:szCs w:val="20"/>
              </w:rPr>
              <w:t>angle</w:t>
            </w:r>
            <w:r w:rsidRPr="005E36B5">
              <w:rPr>
                <w:rFonts w:ascii="Consolas" w:hAnsi="Consolas" w:cs="Consolas"/>
                <w:color w:val="000000"/>
                <w:sz w:val="20"/>
                <w:szCs w:val="20"/>
              </w:rPr>
              <w:t>;</w:t>
            </w:r>
          </w:p>
          <w:p w14:paraId="0D05F5B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8AF4D3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3831D62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Length of AB Line</w:t>
            </w:r>
          </w:p>
          <w:p w14:paraId="6AF15F3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getLengthOfAB</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48DEEB5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AF8511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lengthAB</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000000"/>
                <w:sz w:val="20"/>
                <w:szCs w:val="20"/>
              </w:rPr>
              <w:t>Math.</w:t>
            </w:r>
            <w:r w:rsidRPr="005E36B5">
              <w:rPr>
                <w:rFonts w:ascii="Consolas" w:hAnsi="Consolas" w:cs="Consolas"/>
                <w:i/>
                <w:iCs/>
                <w:color w:val="000000"/>
                <w:sz w:val="20"/>
                <w:szCs w:val="20"/>
              </w:rPr>
              <w:t>sqrt</w:t>
            </w:r>
            <w:proofErr w:type="spellEnd"/>
            <w:r w:rsidRPr="005E36B5">
              <w:rPr>
                <w:rFonts w:ascii="Consolas" w:hAnsi="Consolas" w:cs="Consolas"/>
                <w:color w:val="000000"/>
                <w:sz w:val="20"/>
                <w:szCs w:val="20"/>
              </w:rPr>
              <w:t>((</w:t>
            </w:r>
            <w:r w:rsidRPr="005E36B5">
              <w:rPr>
                <w:rFonts w:ascii="Consolas" w:hAnsi="Consolas" w:cs="Consolas"/>
                <w:color w:val="0000C0"/>
                <w:sz w:val="20"/>
                <w:szCs w:val="20"/>
              </w:rPr>
              <w:t>x2</w:t>
            </w:r>
            <w:r w:rsidRPr="005E36B5">
              <w:rPr>
                <w:rFonts w:ascii="Consolas" w:hAnsi="Consolas" w:cs="Consolas"/>
                <w:color w:val="000000"/>
                <w:sz w:val="20"/>
                <w:szCs w:val="20"/>
              </w:rPr>
              <w:t xml:space="preserve"> - </w:t>
            </w:r>
            <w:r w:rsidRPr="005E36B5">
              <w:rPr>
                <w:rFonts w:ascii="Consolas" w:hAnsi="Consolas" w:cs="Consolas"/>
                <w:color w:val="0000C0"/>
                <w:sz w:val="20"/>
                <w:szCs w:val="20"/>
              </w:rPr>
              <w:t>x</w:t>
            </w:r>
            <w:proofErr w:type="gramStart"/>
            <w:r w:rsidRPr="005E36B5">
              <w:rPr>
                <w:rFonts w:ascii="Consolas" w:hAnsi="Consolas" w:cs="Consolas"/>
                <w:color w:val="0000C0"/>
                <w:sz w:val="20"/>
                <w:szCs w:val="20"/>
              </w:rPr>
              <w:t>1</w:t>
            </w:r>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r w:rsidRPr="005E36B5">
              <w:rPr>
                <w:rFonts w:ascii="Consolas" w:hAnsi="Consolas" w:cs="Consolas"/>
                <w:color w:val="0000C0"/>
                <w:sz w:val="20"/>
                <w:szCs w:val="20"/>
              </w:rPr>
              <w:t>x2</w:t>
            </w:r>
            <w:r w:rsidRPr="005E36B5">
              <w:rPr>
                <w:rFonts w:ascii="Consolas" w:hAnsi="Consolas" w:cs="Consolas"/>
                <w:color w:val="000000"/>
                <w:sz w:val="20"/>
                <w:szCs w:val="20"/>
              </w:rPr>
              <w:t xml:space="preserve"> - </w:t>
            </w:r>
            <w:r w:rsidRPr="005E36B5">
              <w:rPr>
                <w:rFonts w:ascii="Consolas" w:hAnsi="Consolas" w:cs="Consolas"/>
                <w:color w:val="0000C0"/>
                <w:sz w:val="20"/>
                <w:szCs w:val="20"/>
              </w:rPr>
              <w:t>x1</w:t>
            </w:r>
            <w:r w:rsidRPr="005E36B5">
              <w:rPr>
                <w:rFonts w:ascii="Consolas" w:hAnsi="Consolas" w:cs="Consolas"/>
                <w:color w:val="000000"/>
                <w:sz w:val="20"/>
                <w:szCs w:val="20"/>
              </w:rPr>
              <w:t>) + (</w:t>
            </w:r>
            <w:r w:rsidRPr="005E36B5">
              <w:rPr>
                <w:rFonts w:ascii="Consolas" w:hAnsi="Consolas" w:cs="Consolas"/>
                <w:color w:val="0000C0"/>
                <w:sz w:val="20"/>
                <w:szCs w:val="20"/>
              </w:rPr>
              <w:t>y2</w:t>
            </w:r>
            <w:r w:rsidRPr="005E36B5">
              <w:rPr>
                <w:rFonts w:ascii="Consolas" w:hAnsi="Consolas" w:cs="Consolas"/>
                <w:color w:val="000000"/>
                <w:sz w:val="20"/>
                <w:szCs w:val="20"/>
              </w:rPr>
              <w:t xml:space="preserve"> - </w:t>
            </w:r>
            <w:r w:rsidRPr="005E36B5">
              <w:rPr>
                <w:rFonts w:ascii="Consolas" w:hAnsi="Consolas" w:cs="Consolas"/>
                <w:color w:val="0000C0"/>
                <w:sz w:val="20"/>
                <w:szCs w:val="20"/>
              </w:rPr>
              <w:t>y1</w:t>
            </w:r>
            <w:r w:rsidRPr="005E36B5">
              <w:rPr>
                <w:rFonts w:ascii="Consolas" w:hAnsi="Consolas" w:cs="Consolas"/>
                <w:color w:val="000000"/>
                <w:sz w:val="20"/>
                <w:szCs w:val="20"/>
              </w:rPr>
              <w:t>)*(</w:t>
            </w:r>
            <w:r w:rsidRPr="005E36B5">
              <w:rPr>
                <w:rFonts w:ascii="Consolas" w:hAnsi="Consolas" w:cs="Consolas"/>
                <w:color w:val="0000C0"/>
                <w:sz w:val="20"/>
                <w:szCs w:val="20"/>
              </w:rPr>
              <w:t>y2</w:t>
            </w:r>
            <w:r w:rsidRPr="005E36B5">
              <w:rPr>
                <w:rFonts w:ascii="Consolas" w:hAnsi="Consolas" w:cs="Consolas"/>
                <w:color w:val="000000"/>
                <w:sz w:val="20"/>
                <w:szCs w:val="20"/>
              </w:rPr>
              <w:t xml:space="preserve"> - </w:t>
            </w:r>
            <w:r w:rsidRPr="005E36B5">
              <w:rPr>
                <w:rFonts w:ascii="Consolas" w:hAnsi="Consolas" w:cs="Consolas"/>
                <w:color w:val="0000C0"/>
                <w:sz w:val="20"/>
                <w:szCs w:val="20"/>
              </w:rPr>
              <w:t>y1</w:t>
            </w:r>
            <w:r w:rsidRPr="005E36B5">
              <w:rPr>
                <w:rFonts w:ascii="Consolas" w:hAnsi="Consolas" w:cs="Consolas"/>
                <w:color w:val="000000"/>
                <w:sz w:val="20"/>
                <w:szCs w:val="20"/>
              </w:rPr>
              <w:t>));</w:t>
            </w:r>
          </w:p>
          <w:p w14:paraId="134B8DF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491EF7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7D9C343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Length of BC Line</w:t>
            </w:r>
          </w:p>
          <w:p w14:paraId="6C8C249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getLengthOfBC</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576432A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9F9333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lengthBC</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000000"/>
                <w:sz w:val="20"/>
                <w:szCs w:val="20"/>
              </w:rPr>
              <w:t>Math.</w:t>
            </w:r>
            <w:r w:rsidRPr="005E36B5">
              <w:rPr>
                <w:rFonts w:ascii="Consolas" w:hAnsi="Consolas" w:cs="Consolas"/>
                <w:i/>
                <w:iCs/>
                <w:color w:val="000000"/>
                <w:sz w:val="20"/>
                <w:szCs w:val="20"/>
              </w:rPr>
              <w:t>sqrt</w:t>
            </w:r>
            <w:proofErr w:type="spellEnd"/>
            <w:r w:rsidRPr="005E36B5">
              <w:rPr>
                <w:rFonts w:ascii="Consolas" w:hAnsi="Consolas" w:cs="Consolas"/>
                <w:color w:val="000000"/>
                <w:sz w:val="20"/>
                <w:szCs w:val="20"/>
              </w:rPr>
              <w:t>((</w:t>
            </w:r>
            <w:r w:rsidRPr="005E36B5">
              <w:rPr>
                <w:rFonts w:ascii="Consolas" w:hAnsi="Consolas" w:cs="Consolas"/>
                <w:color w:val="0000C0"/>
                <w:sz w:val="20"/>
                <w:szCs w:val="20"/>
              </w:rPr>
              <w:t>x3</w:t>
            </w:r>
            <w:r w:rsidRPr="005E36B5">
              <w:rPr>
                <w:rFonts w:ascii="Consolas" w:hAnsi="Consolas" w:cs="Consolas"/>
                <w:color w:val="000000"/>
                <w:sz w:val="20"/>
                <w:szCs w:val="20"/>
              </w:rPr>
              <w:t xml:space="preserve"> - </w:t>
            </w:r>
            <w:r w:rsidRPr="005E36B5">
              <w:rPr>
                <w:rFonts w:ascii="Consolas" w:hAnsi="Consolas" w:cs="Consolas"/>
                <w:color w:val="0000C0"/>
                <w:sz w:val="20"/>
                <w:szCs w:val="20"/>
              </w:rPr>
              <w:t>x</w:t>
            </w:r>
            <w:proofErr w:type="gramStart"/>
            <w:r w:rsidRPr="005E36B5">
              <w:rPr>
                <w:rFonts w:ascii="Consolas" w:hAnsi="Consolas" w:cs="Consolas"/>
                <w:color w:val="0000C0"/>
                <w:sz w:val="20"/>
                <w:szCs w:val="20"/>
              </w:rPr>
              <w:t>2</w:t>
            </w:r>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r w:rsidRPr="005E36B5">
              <w:rPr>
                <w:rFonts w:ascii="Consolas" w:hAnsi="Consolas" w:cs="Consolas"/>
                <w:color w:val="0000C0"/>
                <w:sz w:val="20"/>
                <w:szCs w:val="20"/>
              </w:rPr>
              <w:t>x3</w:t>
            </w:r>
            <w:r w:rsidRPr="005E36B5">
              <w:rPr>
                <w:rFonts w:ascii="Consolas" w:hAnsi="Consolas" w:cs="Consolas"/>
                <w:color w:val="000000"/>
                <w:sz w:val="20"/>
                <w:szCs w:val="20"/>
              </w:rPr>
              <w:t xml:space="preserve"> - </w:t>
            </w:r>
            <w:r w:rsidRPr="005E36B5">
              <w:rPr>
                <w:rFonts w:ascii="Consolas" w:hAnsi="Consolas" w:cs="Consolas"/>
                <w:color w:val="0000C0"/>
                <w:sz w:val="20"/>
                <w:szCs w:val="20"/>
              </w:rPr>
              <w:t>x2</w:t>
            </w:r>
            <w:r w:rsidRPr="005E36B5">
              <w:rPr>
                <w:rFonts w:ascii="Consolas" w:hAnsi="Consolas" w:cs="Consolas"/>
                <w:color w:val="000000"/>
                <w:sz w:val="20"/>
                <w:szCs w:val="20"/>
              </w:rPr>
              <w:t>) + (</w:t>
            </w:r>
            <w:r w:rsidRPr="005E36B5">
              <w:rPr>
                <w:rFonts w:ascii="Consolas" w:hAnsi="Consolas" w:cs="Consolas"/>
                <w:color w:val="0000C0"/>
                <w:sz w:val="20"/>
                <w:szCs w:val="20"/>
              </w:rPr>
              <w:t>y3</w:t>
            </w:r>
            <w:r w:rsidRPr="005E36B5">
              <w:rPr>
                <w:rFonts w:ascii="Consolas" w:hAnsi="Consolas" w:cs="Consolas"/>
                <w:color w:val="000000"/>
                <w:sz w:val="20"/>
                <w:szCs w:val="20"/>
              </w:rPr>
              <w:t xml:space="preserve"> - </w:t>
            </w:r>
            <w:r w:rsidRPr="005E36B5">
              <w:rPr>
                <w:rFonts w:ascii="Consolas" w:hAnsi="Consolas" w:cs="Consolas"/>
                <w:color w:val="0000C0"/>
                <w:sz w:val="20"/>
                <w:szCs w:val="20"/>
              </w:rPr>
              <w:t>y2</w:t>
            </w:r>
            <w:r w:rsidRPr="005E36B5">
              <w:rPr>
                <w:rFonts w:ascii="Consolas" w:hAnsi="Consolas" w:cs="Consolas"/>
                <w:color w:val="000000"/>
                <w:sz w:val="20"/>
                <w:szCs w:val="20"/>
              </w:rPr>
              <w:t>)*(</w:t>
            </w:r>
            <w:r w:rsidRPr="005E36B5">
              <w:rPr>
                <w:rFonts w:ascii="Consolas" w:hAnsi="Consolas" w:cs="Consolas"/>
                <w:color w:val="0000C0"/>
                <w:sz w:val="20"/>
                <w:szCs w:val="20"/>
              </w:rPr>
              <w:t>y3</w:t>
            </w:r>
            <w:r w:rsidRPr="005E36B5">
              <w:rPr>
                <w:rFonts w:ascii="Consolas" w:hAnsi="Consolas" w:cs="Consolas"/>
                <w:color w:val="000000"/>
                <w:sz w:val="20"/>
                <w:szCs w:val="20"/>
              </w:rPr>
              <w:t xml:space="preserve"> - </w:t>
            </w:r>
            <w:r w:rsidRPr="005E36B5">
              <w:rPr>
                <w:rFonts w:ascii="Consolas" w:hAnsi="Consolas" w:cs="Consolas"/>
                <w:color w:val="0000C0"/>
                <w:sz w:val="20"/>
                <w:szCs w:val="20"/>
              </w:rPr>
              <w:t>y2</w:t>
            </w:r>
            <w:r w:rsidRPr="005E36B5">
              <w:rPr>
                <w:rFonts w:ascii="Consolas" w:hAnsi="Consolas" w:cs="Consolas"/>
                <w:color w:val="000000"/>
                <w:sz w:val="20"/>
                <w:szCs w:val="20"/>
              </w:rPr>
              <w:t>));</w:t>
            </w:r>
          </w:p>
          <w:p w14:paraId="282EEEC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lastRenderedPageBreak/>
              <w:tab/>
            </w:r>
            <w:r w:rsidRPr="005E36B5">
              <w:rPr>
                <w:rFonts w:ascii="Consolas" w:hAnsi="Consolas" w:cs="Consolas"/>
                <w:color w:val="000000"/>
                <w:sz w:val="20"/>
                <w:szCs w:val="20"/>
              </w:rPr>
              <w:tab/>
              <w:t>}</w:t>
            </w:r>
          </w:p>
          <w:p w14:paraId="2B8AC5F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05D9A31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Length of CD Line</w:t>
            </w:r>
          </w:p>
          <w:p w14:paraId="0952AE0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getLengthOfCD</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43EC1CD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41C129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lengthCD</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000000"/>
                <w:sz w:val="20"/>
                <w:szCs w:val="20"/>
              </w:rPr>
              <w:t>Math.</w:t>
            </w:r>
            <w:r w:rsidRPr="005E36B5">
              <w:rPr>
                <w:rFonts w:ascii="Consolas" w:hAnsi="Consolas" w:cs="Consolas"/>
                <w:i/>
                <w:iCs/>
                <w:color w:val="000000"/>
                <w:sz w:val="20"/>
                <w:szCs w:val="20"/>
              </w:rPr>
              <w:t>sqrt</w:t>
            </w:r>
            <w:proofErr w:type="spellEnd"/>
            <w:r w:rsidRPr="005E36B5">
              <w:rPr>
                <w:rFonts w:ascii="Consolas" w:hAnsi="Consolas" w:cs="Consolas"/>
                <w:color w:val="000000"/>
                <w:sz w:val="20"/>
                <w:szCs w:val="20"/>
              </w:rPr>
              <w:t>((</w:t>
            </w:r>
            <w:r w:rsidRPr="005E36B5">
              <w:rPr>
                <w:rFonts w:ascii="Consolas" w:hAnsi="Consolas" w:cs="Consolas"/>
                <w:color w:val="0000C0"/>
                <w:sz w:val="20"/>
                <w:szCs w:val="20"/>
              </w:rPr>
              <w:t>x4</w:t>
            </w:r>
            <w:r w:rsidRPr="005E36B5">
              <w:rPr>
                <w:rFonts w:ascii="Consolas" w:hAnsi="Consolas" w:cs="Consolas"/>
                <w:color w:val="000000"/>
                <w:sz w:val="20"/>
                <w:szCs w:val="20"/>
              </w:rPr>
              <w:t xml:space="preserve"> - </w:t>
            </w:r>
            <w:r w:rsidRPr="005E36B5">
              <w:rPr>
                <w:rFonts w:ascii="Consolas" w:hAnsi="Consolas" w:cs="Consolas"/>
                <w:color w:val="0000C0"/>
                <w:sz w:val="20"/>
                <w:szCs w:val="20"/>
              </w:rPr>
              <w:t>x</w:t>
            </w:r>
            <w:proofErr w:type="gramStart"/>
            <w:r w:rsidRPr="005E36B5">
              <w:rPr>
                <w:rFonts w:ascii="Consolas" w:hAnsi="Consolas" w:cs="Consolas"/>
                <w:color w:val="0000C0"/>
                <w:sz w:val="20"/>
                <w:szCs w:val="20"/>
              </w:rPr>
              <w:t>3</w:t>
            </w:r>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r w:rsidRPr="005E36B5">
              <w:rPr>
                <w:rFonts w:ascii="Consolas" w:hAnsi="Consolas" w:cs="Consolas"/>
                <w:color w:val="0000C0"/>
                <w:sz w:val="20"/>
                <w:szCs w:val="20"/>
              </w:rPr>
              <w:t>x4</w:t>
            </w:r>
            <w:r w:rsidRPr="005E36B5">
              <w:rPr>
                <w:rFonts w:ascii="Consolas" w:hAnsi="Consolas" w:cs="Consolas"/>
                <w:color w:val="000000"/>
                <w:sz w:val="20"/>
                <w:szCs w:val="20"/>
              </w:rPr>
              <w:t xml:space="preserve"> - </w:t>
            </w:r>
            <w:r w:rsidRPr="005E36B5">
              <w:rPr>
                <w:rFonts w:ascii="Consolas" w:hAnsi="Consolas" w:cs="Consolas"/>
                <w:color w:val="0000C0"/>
                <w:sz w:val="20"/>
                <w:szCs w:val="20"/>
              </w:rPr>
              <w:t>x3</w:t>
            </w:r>
            <w:r w:rsidRPr="005E36B5">
              <w:rPr>
                <w:rFonts w:ascii="Consolas" w:hAnsi="Consolas" w:cs="Consolas"/>
                <w:color w:val="000000"/>
                <w:sz w:val="20"/>
                <w:szCs w:val="20"/>
              </w:rPr>
              <w:t>) + (</w:t>
            </w:r>
            <w:r w:rsidRPr="005E36B5">
              <w:rPr>
                <w:rFonts w:ascii="Consolas" w:hAnsi="Consolas" w:cs="Consolas"/>
                <w:color w:val="0000C0"/>
                <w:sz w:val="20"/>
                <w:szCs w:val="20"/>
              </w:rPr>
              <w:t>y4</w:t>
            </w:r>
            <w:r w:rsidRPr="005E36B5">
              <w:rPr>
                <w:rFonts w:ascii="Consolas" w:hAnsi="Consolas" w:cs="Consolas"/>
                <w:color w:val="000000"/>
                <w:sz w:val="20"/>
                <w:szCs w:val="20"/>
              </w:rPr>
              <w:t xml:space="preserve"> - </w:t>
            </w:r>
            <w:r w:rsidRPr="005E36B5">
              <w:rPr>
                <w:rFonts w:ascii="Consolas" w:hAnsi="Consolas" w:cs="Consolas"/>
                <w:color w:val="0000C0"/>
                <w:sz w:val="20"/>
                <w:szCs w:val="20"/>
              </w:rPr>
              <w:t>y3</w:t>
            </w:r>
            <w:r w:rsidRPr="005E36B5">
              <w:rPr>
                <w:rFonts w:ascii="Consolas" w:hAnsi="Consolas" w:cs="Consolas"/>
                <w:color w:val="000000"/>
                <w:sz w:val="20"/>
                <w:szCs w:val="20"/>
              </w:rPr>
              <w:t>)*(</w:t>
            </w:r>
            <w:r w:rsidRPr="005E36B5">
              <w:rPr>
                <w:rFonts w:ascii="Consolas" w:hAnsi="Consolas" w:cs="Consolas"/>
                <w:color w:val="0000C0"/>
                <w:sz w:val="20"/>
                <w:szCs w:val="20"/>
              </w:rPr>
              <w:t>y4</w:t>
            </w:r>
            <w:r w:rsidRPr="005E36B5">
              <w:rPr>
                <w:rFonts w:ascii="Consolas" w:hAnsi="Consolas" w:cs="Consolas"/>
                <w:color w:val="000000"/>
                <w:sz w:val="20"/>
                <w:szCs w:val="20"/>
              </w:rPr>
              <w:t xml:space="preserve"> - </w:t>
            </w:r>
            <w:r w:rsidRPr="005E36B5">
              <w:rPr>
                <w:rFonts w:ascii="Consolas" w:hAnsi="Consolas" w:cs="Consolas"/>
                <w:color w:val="0000C0"/>
                <w:sz w:val="20"/>
                <w:szCs w:val="20"/>
              </w:rPr>
              <w:t>y3</w:t>
            </w:r>
            <w:r w:rsidRPr="005E36B5">
              <w:rPr>
                <w:rFonts w:ascii="Consolas" w:hAnsi="Consolas" w:cs="Consolas"/>
                <w:color w:val="000000"/>
                <w:sz w:val="20"/>
                <w:szCs w:val="20"/>
              </w:rPr>
              <w:t>));</w:t>
            </w:r>
          </w:p>
          <w:p w14:paraId="54020F8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6E1BBF9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3991A0C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Length of DA Line</w:t>
            </w:r>
          </w:p>
          <w:p w14:paraId="22D1D0A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getLengthOfDA</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663D7E4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6021BF0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lengthDA</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color w:val="000000"/>
                <w:sz w:val="20"/>
                <w:szCs w:val="20"/>
              </w:rPr>
              <w:t>Math.</w:t>
            </w:r>
            <w:r w:rsidRPr="005E36B5">
              <w:rPr>
                <w:rFonts w:ascii="Consolas" w:hAnsi="Consolas" w:cs="Consolas"/>
                <w:i/>
                <w:iCs/>
                <w:color w:val="000000"/>
                <w:sz w:val="20"/>
                <w:szCs w:val="20"/>
              </w:rPr>
              <w:t>sqrt</w:t>
            </w:r>
            <w:proofErr w:type="spellEnd"/>
            <w:r w:rsidRPr="005E36B5">
              <w:rPr>
                <w:rFonts w:ascii="Consolas" w:hAnsi="Consolas" w:cs="Consolas"/>
                <w:color w:val="000000"/>
                <w:sz w:val="20"/>
                <w:szCs w:val="20"/>
              </w:rPr>
              <w:t>((</w:t>
            </w:r>
            <w:r w:rsidRPr="005E36B5">
              <w:rPr>
                <w:rFonts w:ascii="Consolas" w:hAnsi="Consolas" w:cs="Consolas"/>
                <w:color w:val="0000C0"/>
                <w:sz w:val="20"/>
                <w:szCs w:val="20"/>
              </w:rPr>
              <w:t>x4</w:t>
            </w:r>
            <w:r w:rsidRPr="005E36B5">
              <w:rPr>
                <w:rFonts w:ascii="Consolas" w:hAnsi="Consolas" w:cs="Consolas"/>
                <w:color w:val="000000"/>
                <w:sz w:val="20"/>
                <w:szCs w:val="20"/>
              </w:rPr>
              <w:t xml:space="preserve"> - </w:t>
            </w:r>
            <w:r w:rsidRPr="005E36B5">
              <w:rPr>
                <w:rFonts w:ascii="Consolas" w:hAnsi="Consolas" w:cs="Consolas"/>
                <w:color w:val="0000C0"/>
                <w:sz w:val="20"/>
                <w:szCs w:val="20"/>
              </w:rPr>
              <w:t>x</w:t>
            </w:r>
            <w:proofErr w:type="gramStart"/>
            <w:r w:rsidRPr="005E36B5">
              <w:rPr>
                <w:rFonts w:ascii="Consolas" w:hAnsi="Consolas" w:cs="Consolas"/>
                <w:color w:val="0000C0"/>
                <w:sz w:val="20"/>
                <w:szCs w:val="20"/>
              </w:rPr>
              <w:t>1</w:t>
            </w:r>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r w:rsidRPr="005E36B5">
              <w:rPr>
                <w:rFonts w:ascii="Consolas" w:hAnsi="Consolas" w:cs="Consolas"/>
                <w:color w:val="0000C0"/>
                <w:sz w:val="20"/>
                <w:szCs w:val="20"/>
              </w:rPr>
              <w:t>x4</w:t>
            </w:r>
            <w:r w:rsidRPr="005E36B5">
              <w:rPr>
                <w:rFonts w:ascii="Consolas" w:hAnsi="Consolas" w:cs="Consolas"/>
                <w:color w:val="000000"/>
                <w:sz w:val="20"/>
                <w:szCs w:val="20"/>
              </w:rPr>
              <w:t xml:space="preserve"> - </w:t>
            </w:r>
            <w:r w:rsidRPr="005E36B5">
              <w:rPr>
                <w:rFonts w:ascii="Consolas" w:hAnsi="Consolas" w:cs="Consolas"/>
                <w:color w:val="0000C0"/>
                <w:sz w:val="20"/>
                <w:szCs w:val="20"/>
              </w:rPr>
              <w:t>x1</w:t>
            </w:r>
            <w:r w:rsidRPr="005E36B5">
              <w:rPr>
                <w:rFonts w:ascii="Consolas" w:hAnsi="Consolas" w:cs="Consolas"/>
                <w:color w:val="000000"/>
                <w:sz w:val="20"/>
                <w:szCs w:val="20"/>
              </w:rPr>
              <w:t>) + (</w:t>
            </w:r>
            <w:r w:rsidRPr="005E36B5">
              <w:rPr>
                <w:rFonts w:ascii="Consolas" w:hAnsi="Consolas" w:cs="Consolas"/>
                <w:color w:val="0000C0"/>
                <w:sz w:val="20"/>
                <w:szCs w:val="20"/>
              </w:rPr>
              <w:t>y4</w:t>
            </w:r>
            <w:r w:rsidRPr="005E36B5">
              <w:rPr>
                <w:rFonts w:ascii="Consolas" w:hAnsi="Consolas" w:cs="Consolas"/>
                <w:color w:val="000000"/>
                <w:sz w:val="20"/>
                <w:szCs w:val="20"/>
              </w:rPr>
              <w:t xml:space="preserve"> - </w:t>
            </w:r>
            <w:r w:rsidRPr="005E36B5">
              <w:rPr>
                <w:rFonts w:ascii="Consolas" w:hAnsi="Consolas" w:cs="Consolas"/>
                <w:color w:val="0000C0"/>
                <w:sz w:val="20"/>
                <w:szCs w:val="20"/>
              </w:rPr>
              <w:t>y1</w:t>
            </w:r>
            <w:r w:rsidRPr="005E36B5">
              <w:rPr>
                <w:rFonts w:ascii="Consolas" w:hAnsi="Consolas" w:cs="Consolas"/>
                <w:color w:val="000000"/>
                <w:sz w:val="20"/>
                <w:szCs w:val="20"/>
              </w:rPr>
              <w:t>)*(</w:t>
            </w:r>
            <w:r w:rsidRPr="005E36B5">
              <w:rPr>
                <w:rFonts w:ascii="Consolas" w:hAnsi="Consolas" w:cs="Consolas"/>
                <w:color w:val="0000C0"/>
                <w:sz w:val="20"/>
                <w:szCs w:val="20"/>
              </w:rPr>
              <w:t>y4</w:t>
            </w:r>
            <w:r w:rsidRPr="005E36B5">
              <w:rPr>
                <w:rFonts w:ascii="Consolas" w:hAnsi="Consolas" w:cs="Consolas"/>
                <w:color w:val="000000"/>
                <w:sz w:val="20"/>
                <w:szCs w:val="20"/>
              </w:rPr>
              <w:t xml:space="preserve"> - </w:t>
            </w:r>
            <w:r w:rsidRPr="005E36B5">
              <w:rPr>
                <w:rFonts w:ascii="Consolas" w:hAnsi="Consolas" w:cs="Consolas"/>
                <w:color w:val="0000C0"/>
                <w:sz w:val="20"/>
                <w:szCs w:val="20"/>
              </w:rPr>
              <w:t>y1</w:t>
            </w:r>
            <w:r w:rsidRPr="005E36B5">
              <w:rPr>
                <w:rFonts w:ascii="Consolas" w:hAnsi="Consolas" w:cs="Consolas"/>
                <w:color w:val="000000"/>
                <w:sz w:val="20"/>
                <w:szCs w:val="20"/>
              </w:rPr>
              <w:t>));</w:t>
            </w:r>
          </w:p>
          <w:p w14:paraId="09A9946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000000"/>
                <w:sz w:val="20"/>
                <w:szCs w:val="20"/>
              </w:rPr>
              <w:tab/>
            </w:r>
          </w:p>
          <w:p w14:paraId="49B01E9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049296D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to determine which side is Length</w:t>
            </w:r>
          </w:p>
          <w:p w14:paraId="06B2A0D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getLength</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0DD0F19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3D0B1A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lengthAB</w:t>
            </w:r>
            <w:proofErr w:type="spellEnd"/>
            <w:proofErr w:type="gramEnd"/>
            <w:r w:rsidRPr="005E36B5">
              <w:rPr>
                <w:rFonts w:ascii="Consolas" w:hAnsi="Consolas" w:cs="Consolas"/>
                <w:color w:val="000000"/>
                <w:sz w:val="20"/>
                <w:szCs w:val="20"/>
              </w:rPr>
              <w:t xml:space="preserve"> &gt;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lengthBC</w:t>
            </w:r>
            <w:proofErr w:type="spellEnd"/>
            <w:r w:rsidRPr="005E36B5">
              <w:rPr>
                <w:rFonts w:ascii="Consolas" w:hAnsi="Consolas" w:cs="Consolas"/>
                <w:color w:val="000000"/>
                <w:sz w:val="20"/>
                <w:szCs w:val="20"/>
              </w:rPr>
              <w:t>){</w:t>
            </w:r>
          </w:p>
          <w:p w14:paraId="183D1DC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w:t>
            </w:r>
            <w:proofErr w:type="spellEnd"/>
            <w:proofErr w:type="gram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lengthAB</w:t>
            </w:r>
            <w:proofErr w:type="spellEnd"/>
            <w:r w:rsidRPr="005E36B5">
              <w:rPr>
                <w:rFonts w:ascii="Consolas" w:hAnsi="Consolas" w:cs="Consolas"/>
                <w:color w:val="000000"/>
                <w:sz w:val="20"/>
                <w:szCs w:val="20"/>
              </w:rPr>
              <w:t>;</w:t>
            </w:r>
          </w:p>
          <w:p w14:paraId="7BAD272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CC3C94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else</w:t>
            </w:r>
            <w:r w:rsidRPr="005E36B5">
              <w:rPr>
                <w:rFonts w:ascii="Consolas" w:hAnsi="Consolas" w:cs="Consolas"/>
                <w:color w:val="000000"/>
                <w:sz w:val="20"/>
                <w:szCs w:val="20"/>
              </w:rPr>
              <w:t xml:space="preserve"> {</w:t>
            </w:r>
          </w:p>
          <w:p w14:paraId="3E0E696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w:t>
            </w:r>
            <w:proofErr w:type="spellEnd"/>
            <w:proofErr w:type="gram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lengthBC</w:t>
            </w:r>
            <w:proofErr w:type="spellEnd"/>
            <w:r w:rsidRPr="005E36B5">
              <w:rPr>
                <w:rFonts w:ascii="Consolas" w:hAnsi="Consolas" w:cs="Consolas"/>
                <w:color w:val="000000"/>
                <w:sz w:val="20"/>
                <w:szCs w:val="20"/>
              </w:rPr>
              <w:t>;</w:t>
            </w:r>
          </w:p>
          <w:p w14:paraId="49EEC43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000000"/>
                <w:sz w:val="20"/>
                <w:szCs w:val="20"/>
              </w:rPr>
              <w:tab/>
              <w:t>}</w:t>
            </w:r>
          </w:p>
          <w:p w14:paraId="67E9B74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0C2A494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to determine which side is Width</w:t>
            </w:r>
          </w:p>
          <w:p w14:paraId="4D4A4B7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getWidth</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363DD4D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7D1A45C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lengthAB</w:t>
            </w:r>
            <w:proofErr w:type="spellEnd"/>
            <w:proofErr w:type="gramEnd"/>
            <w:r w:rsidRPr="005E36B5">
              <w:rPr>
                <w:rFonts w:ascii="Consolas" w:hAnsi="Consolas" w:cs="Consolas"/>
                <w:color w:val="000000"/>
                <w:sz w:val="20"/>
                <w:szCs w:val="20"/>
              </w:rPr>
              <w:t xml:space="preserve"> &gt;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lengthBC</w:t>
            </w:r>
            <w:proofErr w:type="spellEnd"/>
            <w:r w:rsidRPr="005E36B5">
              <w:rPr>
                <w:rFonts w:ascii="Consolas" w:hAnsi="Consolas" w:cs="Consolas"/>
                <w:color w:val="000000"/>
                <w:sz w:val="20"/>
                <w:szCs w:val="20"/>
              </w:rPr>
              <w:t>){</w:t>
            </w:r>
          </w:p>
          <w:p w14:paraId="73F45DD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width</w:t>
            </w:r>
            <w:proofErr w:type="spellEnd"/>
            <w:proofErr w:type="gram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lengthBC</w:t>
            </w:r>
            <w:proofErr w:type="spellEnd"/>
            <w:r w:rsidRPr="005E36B5">
              <w:rPr>
                <w:rFonts w:ascii="Consolas" w:hAnsi="Consolas" w:cs="Consolas"/>
                <w:color w:val="000000"/>
                <w:sz w:val="20"/>
                <w:szCs w:val="20"/>
              </w:rPr>
              <w:t>;</w:t>
            </w:r>
          </w:p>
          <w:p w14:paraId="00C15DA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1531661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else</w:t>
            </w:r>
            <w:r w:rsidRPr="005E36B5">
              <w:rPr>
                <w:rFonts w:ascii="Consolas" w:hAnsi="Consolas" w:cs="Consolas"/>
                <w:color w:val="000000"/>
                <w:sz w:val="20"/>
                <w:szCs w:val="20"/>
              </w:rPr>
              <w:t xml:space="preserve"> {</w:t>
            </w:r>
          </w:p>
          <w:p w14:paraId="23276012"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width</w:t>
            </w:r>
            <w:proofErr w:type="spellEnd"/>
            <w:proofErr w:type="gram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lengthAB</w:t>
            </w:r>
            <w:proofErr w:type="spellEnd"/>
            <w:r w:rsidRPr="005E36B5">
              <w:rPr>
                <w:rFonts w:ascii="Consolas" w:hAnsi="Consolas" w:cs="Consolas"/>
                <w:color w:val="000000"/>
                <w:sz w:val="20"/>
                <w:szCs w:val="20"/>
              </w:rPr>
              <w:t>;</w:t>
            </w:r>
          </w:p>
          <w:p w14:paraId="389D695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000000"/>
                <w:sz w:val="20"/>
                <w:szCs w:val="20"/>
              </w:rPr>
              <w:tab/>
              <w:t>}</w:t>
            </w:r>
          </w:p>
          <w:p w14:paraId="09DF2C2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1AD816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084B015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 xml:space="preserve">//Get method for </w:t>
            </w:r>
            <w:r w:rsidRPr="005E36B5">
              <w:rPr>
                <w:rFonts w:ascii="Consolas" w:hAnsi="Consolas" w:cs="Consolas"/>
                <w:color w:val="3F7F5F"/>
                <w:sz w:val="20"/>
                <w:szCs w:val="20"/>
                <w:u w:val="single"/>
              </w:rPr>
              <w:t>Perimeter</w:t>
            </w:r>
          </w:p>
          <w:p w14:paraId="407F898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getPerimeter</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77CAC8F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98D9BC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perimeter</w:t>
            </w:r>
            <w:proofErr w:type="spellEnd"/>
            <w:proofErr w:type="gramEnd"/>
            <w:r w:rsidRPr="005E36B5">
              <w:rPr>
                <w:rFonts w:ascii="Consolas" w:hAnsi="Consolas" w:cs="Consolas"/>
                <w:color w:val="000000"/>
                <w:sz w:val="20"/>
                <w:szCs w:val="20"/>
              </w:rPr>
              <w:t xml:space="preserve"> = (2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w:t>
            </w:r>
            <w:proofErr w:type="spellEnd"/>
            <w:r w:rsidRPr="005E36B5">
              <w:rPr>
                <w:rFonts w:ascii="Consolas" w:hAnsi="Consolas" w:cs="Consolas"/>
                <w:color w:val="000000"/>
                <w:sz w:val="20"/>
                <w:szCs w:val="20"/>
              </w:rPr>
              <w:t xml:space="preserve">) + (2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width</w:t>
            </w:r>
            <w:proofErr w:type="spellEnd"/>
            <w:r w:rsidRPr="005E36B5">
              <w:rPr>
                <w:rFonts w:ascii="Consolas" w:hAnsi="Consolas" w:cs="Consolas"/>
                <w:color w:val="000000"/>
                <w:sz w:val="20"/>
                <w:szCs w:val="20"/>
              </w:rPr>
              <w:t>);</w:t>
            </w:r>
          </w:p>
          <w:p w14:paraId="089E038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30FA0A8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0373285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//Get method for Area</w:t>
            </w:r>
          </w:p>
          <w:p w14:paraId="73DEC9F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r w:rsidRPr="005E36B5">
              <w:rPr>
                <w:rFonts w:ascii="Consolas" w:hAnsi="Consolas" w:cs="Consolas"/>
                <w:b/>
                <w:bCs/>
                <w:color w:val="7F0055"/>
                <w:sz w:val="20"/>
                <w:szCs w:val="20"/>
              </w:rPr>
              <w:t>double</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getArea</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44F73CC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BE3B11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area</w:t>
            </w:r>
            <w:proofErr w:type="spellEnd"/>
            <w:proofErr w:type="gram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width</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w:t>
            </w:r>
            <w:proofErr w:type="spellEnd"/>
            <w:r w:rsidRPr="005E36B5">
              <w:rPr>
                <w:rFonts w:ascii="Consolas" w:hAnsi="Consolas" w:cs="Consolas"/>
                <w:color w:val="000000"/>
                <w:sz w:val="20"/>
                <w:szCs w:val="20"/>
              </w:rPr>
              <w:t>;</w:t>
            </w:r>
          </w:p>
          <w:p w14:paraId="490D1FB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1787567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3E0D3E5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3F7F5F"/>
                <w:sz w:val="20"/>
                <w:szCs w:val="20"/>
              </w:rPr>
              <w:t>//verify if the shape is a square by testing if all sides are equal length and has a right angle.</w:t>
            </w:r>
          </w:p>
          <w:p w14:paraId="1D1E70E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w:t>
            </w:r>
            <w:proofErr w:type="spellStart"/>
            <w:r w:rsidRPr="005E36B5">
              <w:rPr>
                <w:rFonts w:ascii="Consolas" w:hAnsi="Consolas" w:cs="Consolas"/>
                <w:b/>
                <w:bCs/>
                <w:color w:val="7F0055"/>
                <w:sz w:val="20"/>
                <w:szCs w:val="20"/>
              </w:rPr>
              <w:t>boolean</w:t>
            </w:r>
            <w:proofErr w:type="spellEnd"/>
            <w:r w:rsidRPr="005E36B5">
              <w:rPr>
                <w:rFonts w:ascii="Consolas" w:hAnsi="Consolas" w:cs="Consolas"/>
                <w:color w:val="000000"/>
                <w:sz w:val="20"/>
                <w:szCs w:val="20"/>
              </w:rPr>
              <w:t xml:space="preserve"> </w:t>
            </w:r>
            <w:proofErr w:type="spellStart"/>
            <w:proofErr w:type="gramStart"/>
            <w:r w:rsidRPr="005E36B5">
              <w:rPr>
                <w:rFonts w:ascii="Consolas" w:hAnsi="Consolas" w:cs="Consolas"/>
                <w:color w:val="000000"/>
                <w:sz w:val="20"/>
                <w:szCs w:val="20"/>
              </w:rPr>
              <w:t>isSquare</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33DDC56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5DE9D8F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if</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width</w:t>
            </w:r>
            <w:proofErr w:type="spellEnd"/>
            <w:proofErr w:type="gram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length</w:t>
            </w:r>
            <w:proofErr w:type="spellEnd"/>
            <w:r w:rsidRPr="005E36B5">
              <w:rPr>
                <w:rFonts w:ascii="Consolas" w:hAnsi="Consolas" w:cs="Consolas"/>
                <w:color w:val="000000"/>
                <w:sz w:val="20"/>
                <w:szCs w:val="20"/>
              </w:rPr>
              <w:t>) &amp;&amp;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slopeAB</w:t>
            </w:r>
            <w:proofErr w:type="spellEnd"/>
            <w:r w:rsidRPr="005E36B5">
              <w:rPr>
                <w:rFonts w:ascii="Consolas" w:hAnsi="Consolas" w:cs="Consolas"/>
                <w:color w:val="000000"/>
                <w:sz w:val="20"/>
                <w:szCs w:val="20"/>
              </w:rPr>
              <w:t xml:space="preserve"> + </w:t>
            </w:r>
            <w:proofErr w:type="spellStart"/>
            <w:r w:rsidRPr="005E36B5">
              <w:rPr>
                <w:rFonts w:ascii="Consolas" w:hAnsi="Consolas" w:cs="Consolas"/>
                <w:b/>
                <w:bCs/>
                <w:color w:val="7F0055"/>
                <w:sz w:val="20"/>
                <w:szCs w:val="20"/>
              </w:rPr>
              <w:t>this</w:t>
            </w:r>
            <w:r w:rsidRPr="005E36B5">
              <w:rPr>
                <w:rFonts w:ascii="Consolas" w:hAnsi="Consolas" w:cs="Consolas"/>
                <w:color w:val="000000"/>
                <w:sz w:val="20"/>
                <w:szCs w:val="20"/>
              </w:rPr>
              <w:t>.</w:t>
            </w:r>
            <w:r w:rsidRPr="005E36B5">
              <w:rPr>
                <w:rFonts w:ascii="Consolas" w:hAnsi="Consolas" w:cs="Consolas"/>
                <w:color w:val="0000C0"/>
                <w:sz w:val="20"/>
                <w:szCs w:val="20"/>
              </w:rPr>
              <w:t>slopeBC</w:t>
            </w:r>
            <w:proofErr w:type="spellEnd"/>
            <w:r w:rsidRPr="005E36B5">
              <w:rPr>
                <w:rFonts w:ascii="Consolas" w:hAnsi="Consolas" w:cs="Consolas"/>
                <w:color w:val="000000"/>
                <w:sz w:val="20"/>
                <w:szCs w:val="20"/>
              </w:rPr>
              <w:t xml:space="preserve"> == 0)) {</w:t>
            </w:r>
          </w:p>
          <w:p w14:paraId="6F34E3C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isSquare</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true</w:t>
            </w:r>
            <w:r w:rsidRPr="005E36B5">
              <w:rPr>
                <w:rFonts w:ascii="Consolas" w:hAnsi="Consolas" w:cs="Consolas"/>
                <w:color w:val="000000"/>
                <w:sz w:val="20"/>
                <w:szCs w:val="20"/>
              </w:rPr>
              <w:t>;</w:t>
            </w:r>
          </w:p>
          <w:p w14:paraId="5B12382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650136A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gramStart"/>
            <w:r w:rsidRPr="005E36B5">
              <w:rPr>
                <w:rFonts w:ascii="Consolas" w:hAnsi="Consolas" w:cs="Consolas"/>
                <w:b/>
                <w:bCs/>
                <w:color w:val="7F0055"/>
                <w:sz w:val="20"/>
                <w:szCs w:val="20"/>
              </w:rPr>
              <w:t>else</w:t>
            </w:r>
            <w:r w:rsidRPr="005E36B5">
              <w:rPr>
                <w:rFonts w:ascii="Consolas" w:hAnsi="Consolas" w:cs="Consolas"/>
                <w:color w:val="000000"/>
                <w:sz w:val="20"/>
                <w:szCs w:val="20"/>
              </w:rPr>
              <w:t>{</w:t>
            </w:r>
            <w:proofErr w:type="gramEnd"/>
          </w:p>
          <w:p w14:paraId="7A9AF35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lastRenderedPageBreak/>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proofErr w:type="spellStart"/>
            <w:r w:rsidRPr="005E36B5">
              <w:rPr>
                <w:rFonts w:ascii="Consolas" w:hAnsi="Consolas" w:cs="Consolas"/>
                <w:color w:val="0000C0"/>
                <w:sz w:val="20"/>
                <w:szCs w:val="20"/>
              </w:rPr>
              <w:t>isSquare</w:t>
            </w:r>
            <w:proofErr w:type="spellEnd"/>
            <w:r w:rsidRPr="005E36B5">
              <w:rPr>
                <w:rFonts w:ascii="Consolas" w:hAnsi="Consolas" w:cs="Consolas"/>
                <w:color w:val="000000"/>
                <w:sz w:val="20"/>
                <w:szCs w:val="20"/>
              </w:rPr>
              <w:t xml:space="preserve"> = </w:t>
            </w:r>
            <w:r w:rsidRPr="005E36B5">
              <w:rPr>
                <w:rFonts w:ascii="Consolas" w:hAnsi="Consolas" w:cs="Consolas"/>
                <w:b/>
                <w:bCs/>
                <w:color w:val="7F0055"/>
                <w:sz w:val="20"/>
                <w:szCs w:val="20"/>
              </w:rPr>
              <w:t>false</w:t>
            </w:r>
            <w:r w:rsidRPr="005E36B5">
              <w:rPr>
                <w:rFonts w:ascii="Consolas" w:hAnsi="Consolas" w:cs="Consolas"/>
                <w:color w:val="000000"/>
                <w:sz w:val="20"/>
                <w:szCs w:val="20"/>
              </w:rPr>
              <w:t>;</w:t>
            </w:r>
            <w:r w:rsidRPr="005E36B5">
              <w:rPr>
                <w:rFonts w:ascii="Consolas" w:hAnsi="Consolas" w:cs="Consolas"/>
                <w:color w:val="000000"/>
                <w:sz w:val="20"/>
                <w:szCs w:val="20"/>
              </w:rPr>
              <w:tab/>
            </w:r>
          </w:p>
          <w:p w14:paraId="25756948"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2454B691"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proofErr w:type="spellStart"/>
            <w:r w:rsidRPr="005E36B5">
              <w:rPr>
                <w:rFonts w:ascii="Consolas" w:hAnsi="Consolas" w:cs="Consolas"/>
                <w:color w:val="0000C0"/>
                <w:sz w:val="20"/>
                <w:szCs w:val="20"/>
              </w:rPr>
              <w:t>isSquare</w:t>
            </w:r>
            <w:proofErr w:type="spellEnd"/>
            <w:r w:rsidRPr="005E36B5">
              <w:rPr>
                <w:rFonts w:ascii="Consolas" w:hAnsi="Consolas" w:cs="Consolas"/>
                <w:color w:val="000000"/>
                <w:sz w:val="20"/>
                <w:szCs w:val="20"/>
              </w:rPr>
              <w:t>;</w:t>
            </w:r>
          </w:p>
          <w:p w14:paraId="60EC901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6E61DEF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p>
          <w:p w14:paraId="3BB44EB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public</w:t>
            </w:r>
            <w:r w:rsidRPr="005E36B5">
              <w:rPr>
                <w:rFonts w:ascii="Consolas" w:hAnsi="Consolas" w:cs="Consolas"/>
                <w:color w:val="000000"/>
                <w:sz w:val="20"/>
                <w:szCs w:val="20"/>
              </w:rPr>
              <w:t xml:space="preserve"> String </w:t>
            </w:r>
            <w:proofErr w:type="spellStart"/>
            <w:proofErr w:type="gramStart"/>
            <w:r w:rsidRPr="005E36B5">
              <w:rPr>
                <w:rFonts w:ascii="Consolas" w:hAnsi="Consolas" w:cs="Consolas"/>
                <w:color w:val="000000"/>
                <w:sz w:val="20"/>
                <w:szCs w:val="20"/>
              </w:rPr>
              <w:t>toString</w:t>
            </w:r>
            <w:proofErr w:type="spellEnd"/>
            <w:r w:rsidRPr="005E36B5">
              <w:rPr>
                <w:rFonts w:ascii="Consolas" w:hAnsi="Consolas" w:cs="Consolas"/>
                <w:color w:val="000000"/>
                <w:sz w:val="20"/>
                <w:szCs w:val="20"/>
              </w:rPr>
              <w:t>(</w:t>
            </w:r>
            <w:proofErr w:type="gramEnd"/>
            <w:r w:rsidRPr="005E36B5">
              <w:rPr>
                <w:rFonts w:ascii="Consolas" w:hAnsi="Consolas" w:cs="Consolas"/>
                <w:color w:val="000000"/>
                <w:sz w:val="20"/>
                <w:szCs w:val="20"/>
              </w:rPr>
              <w:t>)</w:t>
            </w:r>
          </w:p>
          <w:p w14:paraId="0F3C0B43"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p>
          <w:p w14:paraId="0D88C1D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b/>
                <w:bCs/>
                <w:color w:val="7F0055"/>
                <w:sz w:val="20"/>
                <w:szCs w:val="20"/>
              </w:rPr>
              <w:t>return</w:t>
            </w:r>
            <w:r w:rsidRPr="005E36B5">
              <w:rPr>
                <w:rFonts w:ascii="Consolas" w:hAnsi="Consolas" w:cs="Consolas"/>
                <w:color w:val="000000"/>
                <w:sz w:val="20"/>
                <w:szCs w:val="20"/>
              </w:rPr>
              <w:t xml:space="preserve"> </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nThe</w:t>
            </w:r>
            <w:proofErr w:type="spellEnd"/>
            <w:r w:rsidRPr="005E36B5">
              <w:rPr>
                <w:rFonts w:ascii="Consolas" w:hAnsi="Consolas" w:cs="Consolas"/>
                <w:color w:val="2A00FF"/>
                <w:sz w:val="20"/>
                <w:szCs w:val="20"/>
              </w:rPr>
              <w:t xml:space="preserve"> Default Rectangle Object has the following properties:"</w:t>
            </w:r>
          </w:p>
          <w:p w14:paraId="528106E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 xml:space="preserve">+ </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w:t>
            </w:r>
            <w:r w:rsidRPr="005E36B5">
              <w:rPr>
                <w:rFonts w:ascii="Consolas" w:hAnsi="Consolas" w:cs="Consolas"/>
                <w:color w:val="000000"/>
                <w:sz w:val="20"/>
                <w:szCs w:val="20"/>
              </w:rPr>
              <w:t>+</w:t>
            </w:r>
            <w:r w:rsidRPr="005E36B5">
              <w:rPr>
                <w:rFonts w:ascii="Consolas" w:hAnsi="Consolas" w:cs="Consolas"/>
                <w:color w:val="2A00FF"/>
                <w:sz w:val="20"/>
                <w:szCs w:val="20"/>
              </w:rPr>
              <w:t>"Point</w:t>
            </w:r>
            <w:proofErr w:type="spellEnd"/>
            <w:r w:rsidRPr="005E36B5">
              <w:rPr>
                <w:rFonts w:ascii="Consolas" w:hAnsi="Consolas" w:cs="Consolas"/>
                <w:color w:val="2A00FF"/>
                <w:sz w:val="20"/>
                <w:szCs w:val="20"/>
              </w:rPr>
              <w:t xml:space="preserve"> A ("</w:t>
            </w:r>
            <w:r w:rsidRPr="005E36B5">
              <w:rPr>
                <w:rFonts w:ascii="Consolas" w:hAnsi="Consolas" w:cs="Consolas"/>
                <w:color w:val="000000"/>
                <w:sz w:val="20"/>
                <w:szCs w:val="20"/>
              </w:rPr>
              <w:t xml:space="preserve">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.getPointAx</w:t>
            </w:r>
            <w:proofErr w:type="gramEnd"/>
            <w:r w:rsidRPr="005E36B5">
              <w:rPr>
                <w:rFonts w:ascii="Consolas" w:hAnsi="Consolas" w:cs="Consolas"/>
                <w:color w:val="000000"/>
                <w:sz w:val="20"/>
                <w:szCs w:val="20"/>
              </w:rPr>
              <w:t>1()+</w:t>
            </w:r>
            <w:r w:rsidRPr="005E36B5">
              <w:rPr>
                <w:rFonts w:ascii="Consolas" w:hAnsi="Consolas" w:cs="Consolas"/>
                <w:color w:val="2A00FF"/>
                <w:sz w:val="20"/>
                <w:szCs w:val="20"/>
              </w:rPr>
              <w:t>", "</w:t>
            </w:r>
            <w:r w:rsidRPr="005E36B5">
              <w:rPr>
                <w:rFonts w:ascii="Consolas" w:hAnsi="Consolas" w:cs="Consolas"/>
                <w:color w:val="000000"/>
                <w:sz w:val="20"/>
                <w:szCs w:val="20"/>
              </w:rPr>
              <w:t>+</w:t>
            </w:r>
            <w:r w:rsidRPr="005E36B5">
              <w:rPr>
                <w:rFonts w:ascii="Consolas" w:hAnsi="Consolas" w:cs="Consolas"/>
                <w:b/>
                <w:bCs/>
                <w:color w:val="7F0055"/>
                <w:sz w:val="20"/>
                <w:szCs w:val="20"/>
              </w:rPr>
              <w:t>this</w:t>
            </w:r>
            <w:r w:rsidRPr="005E36B5">
              <w:rPr>
                <w:rFonts w:ascii="Consolas" w:hAnsi="Consolas" w:cs="Consolas"/>
                <w:color w:val="000000"/>
                <w:sz w:val="20"/>
                <w:szCs w:val="20"/>
              </w:rPr>
              <w:t>.getPointAy1()+</w:t>
            </w:r>
            <w:r w:rsidRPr="005E36B5">
              <w:rPr>
                <w:rFonts w:ascii="Consolas" w:hAnsi="Consolas" w:cs="Consolas"/>
                <w:color w:val="2A00FF"/>
                <w:sz w:val="20"/>
                <w:szCs w:val="20"/>
              </w:rPr>
              <w:t>")"</w:t>
            </w:r>
          </w:p>
          <w:p w14:paraId="3AF3D0A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nPoint</w:t>
            </w:r>
            <w:proofErr w:type="spellEnd"/>
            <w:r w:rsidRPr="005E36B5">
              <w:rPr>
                <w:rFonts w:ascii="Consolas" w:hAnsi="Consolas" w:cs="Consolas"/>
                <w:color w:val="2A00FF"/>
                <w:sz w:val="20"/>
                <w:szCs w:val="20"/>
              </w:rPr>
              <w:t xml:space="preserve"> B ("</w:t>
            </w:r>
            <w:r w:rsidRPr="005E36B5">
              <w:rPr>
                <w:rFonts w:ascii="Consolas" w:hAnsi="Consolas" w:cs="Consolas"/>
                <w:color w:val="000000"/>
                <w:sz w:val="20"/>
                <w:szCs w:val="20"/>
              </w:rPr>
              <w:t xml:space="preserve">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.getPointBx</w:t>
            </w:r>
            <w:proofErr w:type="gramEnd"/>
            <w:r w:rsidRPr="005E36B5">
              <w:rPr>
                <w:rFonts w:ascii="Consolas" w:hAnsi="Consolas" w:cs="Consolas"/>
                <w:color w:val="000000"/>
                <w:sz w:val="20"/>
                <w:szCs w:val="20"/>
              </w:rPr>
              <w:t>2()+</w:t>
            </w:r>
            <w:r w:rsidRPr="005E36B5">
              <w:rPr>
                <w:rFonts w:ascii="Consolas" w:hAnsi="Consolas" w:cs="Consolas"/>
                <w:color w:val="2A00FF"/>
                <w:sz w:val="20"/>
                <w:szCs w:val="20"/>
              </w:rPr>
              <w:t>", "</w:t>
            </w:r>
            <w:r w:rsidRPr="005E36B5">
              <w:rPr>
                <w:rFonts w:ascii="Consolas" w:hAnsi="Consolas" w:cs="Consolas"/>
                <w:color w:val="000000"/>
                <w:sz w:val="20"/>
                <w:szCs w:val="20"/>
              </w:rPr>
              <w:t>+</w:t>
            </w:r>
            <w:r w:rsidRPr="005E36B5">
              <w:rPr>
                <w:rFonts w:ascii="Consolas" w:hAnsi="Consolas" w:cs="Consolas"/>
                <w:b/>
                <w:bCs/>
                <w:color w:val="7F0055"/>
                <w:sz w:val="20"/>
                <w:szCs w:val="20"/>
              </w:rPr>
              <w:t>this</w:t>
            </w:r>
            <w:r w:rsidRPr="005E36B5">
              <w:rPr>
                <w:rFonts w:ascii="Consolas" w:hAnsi="Consolas" w:cs="Consolas"/>
                <w:color w:val="000000"/>
                <w:sz w:val="20"/>
                <w:szCs w:val="20"/>
              </w:rPr>
              <w:t>.getPointBy2()+</w:t>
            </w:r>
            <w:r w:rsidRPr="005E36B5">
              <w:rPr>
                <w:rFonts w:ascii="Consolas" w:hAnsi="Consolas" w:cs="Consolas"/>
                <w:color w:val="2A00FF"/>
                <w:sz w:val="20"/>
                <w:szCs w:val="20"/>
              </w:rPr>
              <w:t>")"</w:t>
            </w:r>
          </w:p>
          <w:p w14:paraId="3698314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nPoint</w:t>
            </w:r>
            <w:proofErr w:type="spellEnd"/>
            <w:r w:rsidRPr="005E36B5">
              <w:rPr>
                <w:rFonts w:ascii="Consolas" w:hAnsi="Consolas" w:cs="Consolas"/>
                <w:color w:val="2A00FF"/>
                <w:sz w:val="20"/>
                <w:szCs w:val="20"/>
              </w:rPr>
              <w:t xml:space="preserve"> C ("</w:t>
            </w:r>
            <w:r w:rsidRPr="005E36B5">
              <w:rPr>
                <w:rFonts w:ascii="Consolas" w:hAnsi="Consolas" w:cs="Consolas"/>
                <w:color w:val="000000"/>
                <w:sz w:val="20"/>
                <w:szCs w:val="20"/>
              </w:rPr>
              <w:t xml:space="preserve">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.getPointBx</w:t>
            </w:r>
            <w:proofErr w:type="gramEnd"/>
            <w:r w:rsidRPr="005E36B5">
              <w:rPr>
                <w:rFonts w:ascii="Consolas" w:hAnsi="Consolas" w:cs="Consolas"/>
                <w:color w:val="000000"/>
                <w:sz w:val="20"/>
                <w:szCs w:val="20"/>
              </w:rPr>
              <w:t>3()+</w:t>
            </w:r>
            <w:r w:rsidRPr="005E36B5">
              <w:rPr>
                <w:rFonts w:ascii="Consolas" w:hAnsi="Consolas" w:cs="Consolas"/>
                <w:color w:val="2A00FF"/>
                <w:sz w:val="20"/>
                <w:szCs w:val="20"/>
              </w:rPr>
              <w:t>", "</w:t>
            </w:r>
            <w:r w:rsidRPr="005E36B5">
              <w:rPr>
                <w:rFonts w:ascii="Consolas" w:hAnsi="Consolas" w:cs="Consolas"/>
                <w:color w:val="000000"/>
                <w:sz w:val="20"/>
                <w:szCs w:val="20"/>
              </w:rPr>
              <w:t>+</w:t>
            </w:r>
            <w:r w:rsidRPr="005E36B5">
              <w:rPr>
                <w:rFonts w:ascii="Consolas" w:hAnsi="Consolas" w:cs="Consolas"/>
                <w:b/>
                <w:bCs/>
                <w:color w:val="7F0055"/>
                <w:sz w:val="20"/>
                <w:szCs w:val="20"/>
              </w:rPr>
              <w:t>this</w:t>
            </w:r>
            <w:r w:rsidRPr="005E36B5">
              <w:rPr>
                <w:rFonts w:ascii="Consolas" w:hAnsi="Consolas" w:cs="Consolas"/>
                <w:color w:val="000000"/>
                <w:sz w:val="20"/>
                <w:szCs w:val="20"/>
              </w:rPr>
              <w:t>.getPointBy3()+</w:t>
            </w:r>
            <w:r w:rsidRPr="005E36B5">
              <w:rPr>
                <w:rFonts w:ascii="Consolas" w:hAnsi="Consolas" w:cs="Consolas"/>
                <w:color w:val="2A00FF"/>
                <w:sz w:val="20"/>
                <w:szCs w:val="20"/>
              </w:rPr>
              <w:t>")"</w:t>
            </w:r>
          </w:p>
          <w:p w14:paraId="07A6EA0E"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nPoint</w:t>
            </w:r>
            <w:proofErr w:type="spellEnd"/>
            <w:r w:rsidRPr="005E36B5">
              <w:rPr>
                <w:rFonts w:ascii="Consolas" w:hAnsi="Consolas" w:cs="Consolas"/>
                <w:color w:val="2A00FF"/>
                <w:sz w:val="20"/>
                <w:szCs w:val="20"/>
              </w:rPr>
              <w:t xml:space="preserve"> D ("</w:t>
            </w:r>
            <w:r w:rsidRPr="005E36B5">
              <w:rPr>
                <w:rFonts w:ascii="Consolas" w:hAnsi="Consolas" w:cs="Consolas"/>
                <w:color w:val="000000"/>
                <w:sz w:val="20"/>
                <w:szCs w:val="20"/>
              </w:rPr>
              <w:t xml:space="preserve"> +</w:t>
            </w:r>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.getPointBx</w:t>
            </w:r>
            <w:proofErr w:type="gramEnd"/>
            <w:r w:rsidRPr="005E36B5">
              <w:rPr>
                <w:rFonts w:ascii="Consolas" w:hAnsi="Consolas" w:cs="Consolas"/>
                <w:color w:val="000000"/>
                <w:sz w:val="20"/>
                <w:szCs w:val="20"/>
              </w:rPr>
              <w:t>4()+</w:t>
            </w:r>
            <w:r w:rsidRPr="005E36B5">
              <w:rPr>
                <w:rFonts w:ascii="Consolas" w:hAnsi="Consolas" w:cs="Consolas"/>
                <w:color w:val="2A00FF"/>
                <w:sz w:val="20"/>
                <w:szCs w:val="20"/>
              </w:rPr>
              <w:t>", "</w:t>
            </w:r>
            <w:r w:rsidRPr="005E36B5">
              <w:rPr>
                <w:rFonts w:ascii="Consolas" w:hAnsi="Consolas" w:cs="Consolas"/>
                <w:color w:val="000000"/>
                <w:sz w:val="20"/>
                <w:szCs w:val="20"/>
              </w:rPr>
              <w:t>+</w:t>
            </w:r>
            <w:r w:rsidRPr="005E36B5">
              <w:rPr>
                <w:rFonts w:ascii="Consolas" w:hAnsi="Consolas" w:cs="Consolas"/>
                <w:b/>
                <w:bCs/>
                <w:color w:val="7F0055"/>
                <w:sz w:val="20"/>
                <w:szCs w:val="20"/>
              </w:rPr>
              <w:t>this</w:t>
            </w:r>
            <w:r w:rsidRPr="005E36B5">
              <w:rPr>
                <w:rFonts w:ascii="Consolas" w:hAnsi="Consolas" w:cs="Consolas"/>
                <w:color w:val="000000"/>
                <w:sz w:val="20"/>
                <w:szCs w:val="20"/>
              </w:rPr>
              <w:t>.getPointBy4()+</w:t>
            </w:r>
            <w:r w:rsidRPr="005E36B5">
              <w:rPr>
                <w:rFonts w:ascii="Consolas" w:hAnsi="Consolas" w:cs="Consolas"/>
                <w:color w:val="2A00FF"/>
                <w:sz w:val="20"/>
                <w:szCs w:val="20"/>
              </w:rPr>
              <w:t>")"</w:t>
            </w:r>
          </w:p>
          <w:p w14:paraId="296DC13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nSlope</w:t>
            </w:r>
            <w:proofErr w:type="spellEnd"/>
            <w:r w:rsidRPr="005E36B5">
              <w:rPr>
                <w:rFonts w:ascii="Consolas" w:hAnsi="Consolas" w:cs="Consolas"/>
                <w:color w:val="2A00FF"/>
                <w:sz w:val="20"/>
                <w:szCs w:val="20"/>
              </w:rPr>
              <w:t xml:space="preserve"> of A B Line: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.getSlopeOfAB</w:t>
            </w:r>
            <w:proofErr w:type="spellEnd"/>
            <w:proofErr w:type="gramEnd"/>
            <w:r w:rsidRPr="005E36B5">
              <w:rPr>
                <w:rFonts w:ascii="Consolas" w:hAnsi="Consolas" w:cs="Consolas"/>
                <w:color w:val="000000"/>
                <w:sz w:val="20"/>
                <w:szCs w:val="20"/>
              </w:rPr>
              <w:t>()</w:t>
            </w:r>
          </w:p>
          <w:p w14:paraId="729A930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nSlope</w:t>
            </w:r>
            <w:proofErr w:type="spellEnd"/>
            <w:r w:rsidRPr="005E36B5">
              <w:rPr>
                <w:rFonts w:ascii="Consolas" w:hAnsi="Consolas" w:cs="Consolas"/>
                <w:color w:val="2A00FF"/>
                <w:sz w:val="20"/>
                <w:szCs w:val="20"/>
              </w:rPr>
              <w:t xml:space="preserve"> of B C Line: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.getSlopeOfBC</w:t>
            </w:r>
            <w:proofErr w:type="spellEnd"/>
            <w:proofErr w:type="gramEnd"/>
            <w:r w:rsidRPr="005E36B5">
              <w:rPr>
                <w:rFonts w:ascii="Consolas" w:hAnsi="Consolas" w:cs="Consolas"/>
                <w:color w:val="000000"/>
                <w:sz w:val="20"/>
                <w:szCs w:val="20"/>
              </w:rPr>
              <w:t>()</w:t>
            </w:r>
          </w:p>
          <w:p w14:paraId="2F066B6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nSlope</w:t>
            </w:r>
            <w:proofErr w:type="spellEnd"/>
            <w:r w:rsidRPr="005E36B5">
              <w:rPr>
                <w:rFonts w:ascii="Consolas" w:hAnsi="Consolas" w:cs="Consolas"/>
                <w:color w:val="2A00FF"/>
                <w:sz w:val="20"/>
                <w:szCs w:val="20"/>
              </w:rPr>
              <w:t xml:space="preserve"> of C D Line: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.getSlopeOfCD</w:t>
            </w:r>
            <w:proofErr w:type="spellEnd"/>
            <w:proofErr w:type="gramEnd"/>
            <w:r w:rsidRPr="005E36B5">
              <w:rPr>
                <w:rFonts w:ascii="Consolas" w:hAnsi="Consolas" w:cs="Consolas"/>
                <w:color w:val="000000"/>
                <w:sz w:val="20"/>
                <w:szCs w:val="20"/>
              </w:rPr>
              <w:t>()</w:t>
            </w:r>
          </w:p>
          <w:p w14:paraId="2453006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nSlope</w:t>
            </w:r>
            <w:proofErr w:type="spellEnd"/>
            <w:r w:rsidRPr="005E36B5">
              <w:rPr>
                <w:rFonts w:ascii="Consolas" w:hAnsi="Consolas" w:cs="Consolas"/>
                <w:color w:val="2A00FF"/>
                <w:sz w:val="20"/>
                <w:szCs w:val="20"/>
              </w:rPr>
              <w:t xml:space="preserve"> of D A Line: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.getSlopeOfDA</w:t>
            </w:r>
            <w:proofErr w:type="spellEnd"/>
            <w:proofErr w:type="gramEnd"/>
            <w:r w:rsidRPr="005E36B5">
              <w:rPr>
                <w:rFonts w:ascii="Consolas" w:hAnsi="Consolas" w:cs="Consolas"/>
                <w:color w:val="000000"/>
                <w:sz w:val="20"/>
                <w:szCs w:val="20"/>
              </w:rPr>
              <w:t>()</w:t>
            </w:r>
          </w:p>
          <w:p w14:paraId="1F43027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nSlope</w:t>
            </w:r>
            <w:proofErr w:type="spellEnd"/>
            <w:r w:rsidRPr="005E36B5">
              <w:rPr>
                <w:rFonts w:ascii="Consolas" w:hAnsi="Consolas" w:cs="Consolas"/>
                <w:color w:val="2A00FF"/>
                <w:sz w:val="20"/>
                <w:szCs w:val="20"/>
              </w:rPr>
              <w:t xml:space="preserve"> of AB and CD are equal: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.getParallel</w:t>
            </w:r>
            <w:proofErr w:type="gramEnd"/>
            <w:r w:rsidRPr="005E36B5">
              <w:rPr>
                <w:rFonts w:ascii="Consolas" w:hAnsi="Consolas" w:cs="Consolas"/>
                <w:color w:val="000000"/>
                <w:sz w:val="20"/>
                <w:szCs w:val="20"/>
              </w:rPr>
              <w:t>_AB_CD</w:t>
            </w:r>
            <w:proofErr w:type="spellEnd"/>
            <w:r w:rsidRPr="005E36B5">
              <w:rPr>
                <w:rFonts w:ascii="Consolas" w:hAnsi="Consolas" w:cs="Consolas"/>
                <w:color w:val="000000"/>
                <w:sz w:val="20"/>
                <w:szCs w:val="20"/>
              </w:rPr>
              <w:t>()</w:t>
            </w:r>
          </w:p>
          <w:p w14:paraId="68C1D4D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nSlope</w:t>
            </w:r>
            <w:proofErr w:type="spellEnd"/>
            <w:r w:rsidRPr="005E36B5">
              <w:rPr>
                <w:rFonts w:ascii="Consolas" w:hAnsi="Consolas" w:cs="Consolas"/>
                <w:color w:val="2A00FF"/>
                <w:sz w:val="20"/>
                <w:szCs w:val="20"/>
              </w:rPr>
              <w:t xml:space="preserve"> of BC and DA are equal: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.getParallel</w:t>
            </w:r>
            <w:proofErr w:type="gramEnd"/>
            <w:r w:rsidRPr="005E36B5">
              <w:rPr>
                <w:rFonts w:ascii="Consolas" w:hAnsi="Consolas" w:cs="Consolas"/>
                <w:color w:val="000000"/>
                <w:sz w:val="20"/>
                <w:szCs w:val="20"/>
              </w:rPr>
              <w:t>_BC_DA</w:t>
            </w:r>
            <w:proofErr w:type="spellEnd"/>
            <w:r w:rsidRPr="005E36B5">
              <w:rPr>
                <w:rFonts w:ascii="Consolas" w:hAnsi="Consolas" w:cs="Consolas"/>
                <w:color w:val="000000"/>
                <w:sz w:val="20"/>
                <w:szCs w:val="20"/>
              </w:rPr>
              <w:t>()</w:t>
            </w:r>
          </w:p>
          <w:p w14:paraId="6F0FE90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nThe</w:t>
            </w:r>
            <w:proofErr w:type="spellEnd"/>
            <w:r w:rsidRPr="005E36B5">
              <w:rPr>
                <w:rFonts w:ascii="Consolas" w:hAnsi="Consolas" w:cs="Consolas"/>
                <w:color w:val="2A00FF"/>
                <w:sz w:val="20"/>
                <w:szCs w:val="20"/>
              </w:rPr>
              <w:t xml:space="preserve"> shape is a parallelogram: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.getParallelogram</w:t>
            </w:r>
            <w:proofErr w:type="spellEnd"/>
            <w:proofErr w:type="gramEnd"/>
            <w:r w:rsidRPr="005E36B5">
              <w:rPr>
                <w:rFonts w:ascii="Consolas" w:hAnsi="Consolas" w:cs="Consolas"/>
                <w:color w:val="000000"/>
                <w:sz w:val="20"/>
                <w:szCs w:val="20"/>
              </w:rPr>
              <w:t>()</w:t>
            </w:r>
          </w:p>
          <w:p w14:paraId="506B2A46"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nThe</w:t>
            </w:r>
            <w:proofErr w:type="spellEnd"/>
            <w:r w:rsidRPr="005E36B5">
              <w:rPr>
                <w:rFonts w:ascii="Consolas" w:hAnsi="Consolas" w:cs="Consolas"/>
                <w:color w:val="2A00FF"/>
                <w:sz w:val="20"/>
                <w:szCs w:val="20"/>
              </w:rPr>
              <w:t xml:space="preserve"> shape is a Rectangle: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.getRectangle</w:t>
            </w:r>
            <w:proofErr w:type="spellEnd"/>
            <w:proofErr w:type="gramEnd"/>
            <w:r w:rsidRPr="005E36B5">
              <w:rPr>
                <w:rFonts w:ascii="Consolas" w:hAnsi="Consolas" w:cs="Consolas"/>
                <w:color w:val="000000"/>
                <w:sz w:val="20"/>
                <w:szCs w:val="20"/>
              </w:rPr>
              <w:t>()</w:t>
            </w:r>
          </w:p>
          <w:p w14:paraId="3A41A7F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nAngle</w:t>
            </w:r>
            <w:proofErr w:type="spellEnd"/>
            <w:r w:rsidRPr="005E36B5">
              <w:rPr>
                <w:rFonts w:ascii="Consolas" w:hAnsi="Consolas" w:cs="Consolas"/>
                <w:color w:val="2A00FF"/>
                <w:sz w:val="20"/>
                <w:szCs w:val="20"/>
              </w:rPr>
              <w:t>: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.getAngle</w:t>
            </w:r>
            <w:proofErr w:type="spellEnd"/>
            <w:proofErr w:type="gramEnd"/>
            <w:r w:rsidRPr="005E36B5">
              <w:rPr>
                <w:rFonts w:ascii="Consolas" w:hAnsi="Consolas" w:cs="Consolas"/>
                <w:color w:val="000000"/>
                <w:sz w:val="20"/>
                <w:szCs w:val="20"/>
              </w:rPr>
              <w:t>()</w:t>
            </w:r>
          </w:p>
          <w:p w14:paraId="03D52465"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nLength</w:t>
            </w:r>
            <w:proofErr w:type="spellEnd"/>
            <w:r w:rsidRPr="005E36B5">
              <w:rPr>
                <w:rFonts w:ascii="Consolas" w:hAnsi="Consolas" w:cs="Consolas"/>
                <w:color w:val="2A00FF"/>
                <w:sz w:val="20"/>
                <w:szCs w:val="20"/>
              </w:rPr>
              <w:t xml:space="preserve"> of A B Line: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.getLengthOfAB</w:t>
            </w:r>
            <w:proofErr w:type="spellEnd"/>
            <w:proofErr w:type="gramEnd"/>
            <w:r w:rsidRPr="005E36B5">
              <w:rPr>
                <w:rFonts w:ascii="Consolas" w:hAnsi="Consolas" w:cs="Consolas"/>
                <w:color w:val="000000"/>
                <w:sz w:val="20"/>
                <w:szCs w:val="20"/>
              </w:rPr>
              <w:t>()</w:t>
            </w:r>
          </w:p>
          <w:p w14:paraId="22E1E79F"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nLength</w:t>
            </w:r>
            <w:proofErr w:type="spellEnd"/>
            <w:r w:rsidRPr="005E36B5">
              <w:rPr>
                <w:rFonts w:ascii="Consolas" w:hAnsi="Consolas" w:cs="Consolas"/>
                <w:color w:val="2A00FF"/>
                <w:sz w:val="20"/>
                <w:szCs w:val="20"/>
              </w:rPr>
              <w:t xml:space="preserve"> of B C Line: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.getLengthOfBC</w:t>
            </w:r>
            <w:proofErr w:type="spellEnd"/>
            <w:proofErr w:type="gramEnd"/>
            <w:r w:rsidRPr="005E36B5">
              <w:rPr>
                <w:rFonts w:ascii="Consolas" w:hAnsi="Consolas" w:cs="Consolas"/>
                <w:color w:val="000000"/>
                <w:sz w:val="20"/>
                <w:szCs w:val="20"/>
              </w:rPr>
              <w:t>()</w:t>
            </w:r>
          </w:p>
          <w:p w14:paraId="4F7F89B0"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nLength</w:t>
            </w:r>
            <w:proofErr w:type="spellEnd"/>
            <w:r w:rsidRPr="005E36B5">
              <w:rPr>
                <w:rFonts w:ascii="Consolas" w:hAnsi="Consolas" w:cs="Consolas"/>
                <w:color w:val="2A00FF"/>
                <w:sz w:val="20"/>
                <w:szCs w:val="20"/>
              </w:rPr>
              <w:t xml:space="preserve"> of C D Line: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.getLengthOfCD</w:t>
            </w:r>
            <w:proofErr w:type="spellEnd"/>
            <w:proofErr w:type="gramEnd"/>
            <w:r w:rsidRPr="005E36B5">
              <w:rPr>
                <w:rFonts w:ascii="Consolas" w:hAnsi="Consolas" w:cs="Consolas"/>
                <w:color w:val="000000"/>
                <w:sz w:val="20"/>
                <w:szCs w:val="20"/>
              </w:rPr>
              <w:t>()</w:t>
            </w:r>
          </w:p>
          <w:p w14:paraId="6AD2175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nLength</w:t>
            </w:r>
            <w:proofErr w:type="spellEnd"/>
            <w:r w:rsidRPr="005E36B5">
              <w:rPr>
                <w:rFonts w:ascii="Consolas" w:hAnsi="Consolas" w:cs="Consolas"/>
                <w:color w:val="2A00FF"/>
                <w:sz w:val="20"/>
                <w:szCs w:val="20"/>
              </w:rPr>
              <w:t xml:space="preserve"> of D A Line: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.getLengthOfDA</w:t>
            </w:r>
            <w:proofErr w:type="spellEnd"/>
            <w:proofErr w:type="gramEnd"/>
            <w:r w:rsidRPr="005E36B5">
              <w:rPr>
                <w:rFonts w:ascii="Consolas" w:hAnsi="Consolas" w:cs="Consolas"/>
                <w:color w:val="000000"/>
                <w:sz w:val="20"/>
                <w:szCs w:val="20"/>
              </w:rPr>
              <w:t>()</w:t>
            </w:r>
          </w:p>
          <w:p w14:paraId="18D6BF8C"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nLength</w:t>
            </w:r>
            <w:proofErr w:type="spellEnd"/>
            <w:r w:rsidRPr="005E36B5">
              <w:rPr>
                <w:rFonts w:ascii="Consolas" w:hAnsi="Consolas" w:cs="Consolas"/>
                <w:color w:val="2A00FF"/>
                <w:sz w:val="20"/>
                <w:szCs w:val="20"/>
              </w:rPr>
              <w:t>: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.getLength</w:t>
            </w:r>
            <w:proofErr w:type="spellEnd"/>
            <w:proofErr w:type="gramEnd"/>
            <w:r w:rsidRPr="005E36B5">
              <w:rPr>
                <w:rFonts w:ascii="Consolas" w:hAnsi="Consolas" w:cs="Consolas"/>
                <w:color w:val="000000"/>
                <w:sz w:val="20"/>
                <w:szCs w:val="20"/>
              </w:rPr>
              <w:t>()</w:t>
            </w:r>
          </w:p>
          <w:p w14:paraId="017F2E69"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nWidth</w:t>
            </w:r>
            <w:proofErr w:type="spellEnd"/>
            <w:r w:rsidRPr="005E36B5">
              <w:rPr>
                <w:rFonts w:ascii="Consolas" w:hAnsi="Consolas" w:cs="Consolas"/>
                <w:color w:val="2A00FF"/>
                <w:sz w:val="20"/>
                <w:szCs w:val="20"/>
              </w:rPr>
              <w:t>: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.getWidth</w:t>
            </w:r>
            <w:proofErr w:type="spellEnd"/>
            <w:proofErr w:type="gramEnd"/>
            <w:r w:rsidRPr="005E36B5">
              <w:rPr>
                <w:rFonts w:ascii="Consolas" w:hAnsi="Consolas" w:cs="Consolas"/>
                <w:color w:val="000000"/>
                <w:sz w:val="20"/>
                <w:szCs w:val="20"/>
              </w:rPr>
              <w:t>()</w:t>
            </w:r>
          </w:p>
          <w:p w14:paraId="07242FBD"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nPerimeter</w:t>
            </w:r>
            <w:proofErr w:type="spellEnd"/>
            <w:r w:rsidRPr="005E36B5">
              <w:rPr>
                <w:rFonts w:ascii="Consolas" w:hAnsi="Consolas" w:cs="Consolas"/>
                <w:color w:val="2A00FF"/>
                <w:sz w:val="20"/>
                <w:szCs w:val="20"/>
              </w:rPr>
              <w:t xml:space="preserve"> of Rectangle: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.getPerimeter</w:t>
            </w:r>
            <w:proofErr w:type="spellEnd"/>
            <w:proofErr w:type="gramEnd"/>
            <w:r w:rsidRPr="005E36B5">
              <w:rPr>
                <w:rFonts w:ascii="Consolas" w:hAnsi="Consolas" w:cs="Consolas"/>
                <w:color w:val="000000"/>
                <w:sz w:val="20"/>
                <w:szCs w:val="20"/>
              </w:rPr>
              <w:t>()</w:t>
            </w:r>
          </w:p>
          <w:p w14:paraId="124824FB"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nArea</w:t>
            </w:r>
            <w:proofErr w:type="spellEnd"/>
            <w:r w:rsidRPr="005E36B5">
              <w:rPr>
                <w:rFonts w:ascii="Consolas" w:hAnsi="Consolas" w:cs="Consolas"/>
                <w:color w:val="2A00FF"/>
                <w:sz w:val="20"/>
                <w:szCs w:val="20"/>
              </w:rPr>
              <w:t xml:space="preserve"> of Rectangle: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.getArea</w:t>
            </w:r>
            <w:proofErr w:type="spellEnd"/>
            <w:proofErr w:type="gramEnd"/>
            <w:r w:rsidRPr="005E36B5">
              <w:rPr>
                <w:rFonts w:ascii="Consolas" w:hAnsi="Consolas" w:cs="Consolas"/>
                <w:color w:val="000000"/>
                <w:sz w:val="20"/>
                <w:szCs w:val="20"/>
              </w:rPr>
              <w:t>()</w:t>
            </w:r>
          </w:p>
          <w:p w14:paraId="74BF5C74"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2A00FF"/>
                <w:sz w:val="20"/>
                <w:szCs w:val="20"/>
              </w:rPr>
              <w:t>"\</w:t>
            </w:r>
            <w:proofErr w:type="spellStart"/>
            <w:r w:rsidRPr="005E36B5">
              <w:rPr>
                <w:rFonts w:ascii="Consolas" w:hAnsi="Consolas" w:cs="Consolas"/>
                <w:color w:val="2A00FF"/>
                <w:sz w:val="20"/>
                <w:szCs w:val="20"/>
              </w:rPr>
              <w:t>nIs</w:t>
            </w:r>
            <w:proofErr w:type="spellEnd"/>
            <w:r w:rsidRPr="005E36B5">
              <w:rPr>
                <w:rFonts w:ascii="Consolas" w:hAnsi="Consolas" w:cs="Consolas"/>
                <w:color w:val="2A00FF"/>
                <w:sz w:val="20"/>
                <w:szCs w:val="20"/>
              </w:rPr>
              <w:t xml:space="preserve"> the shape a square: "</w:t>
            </w:r>
            <w:r w:rsidRPr="005E36B5">
              <w:rPr>
                <w:rFonts w:ascii="Consolas" w:hAnsi="Consolas" w:cs="Consolas"/>
                <w:color w:val="000000"/>
                <w:sz w:val="20"/>
                <w:szCs w:val="20"/>
              </w:rPr>
              <w:t xml:space="preserve"> +</w:t>
            </w:r>
            <w:proofErr w:type="spellStart"/>
            <w:proofErr w:type="gramStart"/>
            <w:r w:rsidRPr="005E36B5">
              <w:rPr>
                <w:rFonts w:ascii="Consolas" w:hAnsi="Consolas" w:cs="Consolas"/>
                <w:b/>
                <w:bCs/>
                <w:color w:val="7F0055"/>
                <w:sz w:val="20"/>
                <w:szCs w:val="20"/>
              </w:rPr>
              <w:t>this</w:t>
            </w:r>
            <w:r w:rsidRPr="005E36B5">
              <w:rPr>
                <w:rFonts w:ascii="Consolas" w:hAnsi="Consolas" w:cs="Consolas"/>
                <w:color w:val="000000"/>
                <w:sz w:val="20"/>
                <w:szCs w:val="20"/>
              </w:rPr>
              <w:t>.isSquare</w:t>
            </w:r>
            <w:proofErr w:type="spellEnd"/>
            <w:proofErr w:type="gramEnd"/>
            <w:r w:rsidRPr="005E36B5">
              <w:rPr>
                <w:rFonts w:ascii="Consolas" w:hAnsi="Consolas" w:cs="Consolas"/>
                <w:color w:val="000000"/>
                <w:sz w:val="20"/>
                <w:szCs w:val="20"/>
              </w:rPr>
              <w:t>();</w:t>
            </w:r>
          </w:p>
          <w:p w14:paraId="6C4AB73A"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r>
            <w:r w:rsidRPr="005E36B5">
              <w:rPr>
                <w:rFonts w:ascii="Consolas" w:hAnsi="Consolas" w:cs="Consolas"/>
                <w:color w:val="000000"/>
                <w:sz w:val="20"/>
                <w:szCs w:val="20"/>
              </w:rPr>
              <w:tab/>
              <w:t>}</w:t>
            </w:r>
            <w:r w:rsidRPr="005E36B5">
              <w:rPr>
                <w:rFonts w:ascii="Consolas" w:hAnsi="Consolas" w:cs="Consolas"/>
                <w:color w:val="000000"/>
                <w:sz w:val="20"/>
                <w:szCs w:val="20"/>
              </w:rPr>
              <w:tab/>
            </w:r>
          </w:p>
          <w:p w14:paraId="09640FA7" w14:textId="77777777" w:rsidR="005E36B5" w:rsidRPr="005E36B5" w:rsidRDefault="005E36B5" w:rsidP="005E36B5">
            <w:pPr>
              <w:autoSpaceDE w:val="0"/>
              <w:autoSpaceDN w:val="0"/>
              <w:adjustRightInd w:val="0"/>
              <w:rPr>
                <w:rFonts w:ascii="Consolas" w:hAnsi="Consolas" w:cs="Consolas"/>
                <w:sz w:val="20"/>
                <w:szCs w:val="20"/>
              </w:rPr>
            </w:pPr>
            <w:r w:rsidRPr="005E36B5">
              <w:rPr>
                <w:rFonts w:ascii="Consolas" w:hAnsi="Consolas" w:cs="Consolas"/>
                <w:color w:val="000000"/>
                <w:sz w:val="20"/>
                <w:szCs w:val="20"/>
              </w:rPr>
              <w:tab/>
              <w:t>}</w:t>
            </w:r>
          </w:p>
          <w:p w14:paraId="5EB93C94" w14:textId="77777777" w:rsidR="0020170B" w:rsidRPr="005A53F9" w:rsidRDefault="0020170B" w:rsidP="005E36B5">
            <w:pPr>
              <w:pStyle w:val="NoSpacing"/>
              <w:rPr>
                <w:rFonts w:ascii="Courier New" w:hAnsi="Courier New" w:cs="Courier New"/>
              </w:rPr>
            </w:pPr>
          </w:p>
        </w:tc>
      </w:tr>
    </w:tbl>
    <w:p w14:paraId="0FD18568" w14:textId="77777777" w:rsidR="0020170B" w:rsidRDefault="0020170B" w:rsidP="0020170B"/>
    <w:p w14:paraId="73F78F17" w14:textId="77777777" w:rsidR="0020170B" w:rsidRPr="005A53F9" w:rsidRDefault="0020170B" w:rsidP="0020170B">
      <w:pPr>
        <w:pStyle w:val="Heading1"/>
        <w:rPr>
          <w:b/>
          <w:u w:val="single"/>
        </w:rPr>
      </w:pPr>
      <w:r>
        <w:rPr>
          <w:b/>
          <w:u w:val="single"/>
        </w:rPr>
        <w:t xml:space="preserve">Source </w:t>
      </w:r>
      <w:r w:rsidRPr="005A53F9">
        <w:rPr>
          <w:b/>
          <w:u w:val="single"/>
        </w:rPr>
        <w:t>Code</w:t>
      </w:r>
      <w:r>
        <w:rPr>
          <w:b/>
          <w:u w:val="single"/>
        </w:rPr>
        <w:t xml:space="preserve"> – TestRectangle</w:t>
      </w:r>
      <w:r w:rsidR="000804E2">
        <w:rPr>
          <w:b/>
          <w:u w:val="single"/>
        </w:rPr>
        <w:t>3</w:t>
      </w:r>
      <w:r>
        <w:rPr>
          <w:b/>
          <w:u w:val="single"/>
        </w:rPr>
        <w:t>.java</w:t>
      </w:r>
    </w:p>
    <w:tbl>
      <w:tblPr>
        <w:tblStyle w:val="TableGrid"/>
        <w:tblW w:w="0" w:type="auto"/>
        <w:tblLook w:val="04A0" w:firstRow="1" w:lastRow="0" w:firstColumn="1" w:lastColumn="0" w:noHBand="0" w:noVBand="1"/>
      </w:tblPr>
      <w:tblGrid>
        <w:gridCol w:w="9016"/>
      </w:tblGrid>
      <w:tr w:rsidR="0020170B" w14:paraId="41FA3BA6" w14:textId="77777777" w:rsidTr="005E36B5">
        <w:tc>
          <w:tcPr>
            <w:tcW w:w="9016" w:type="dxa"/>
          </w:tcPr>
          <w:p w14:paraId="7B395AEA"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3F7F5F"/>
                <w:sz w:val="20"/>
                <w:szCs w:val="20"/>
              </w:rPr>
              <w:t>/* McMahonMichael_Wk2_Q3_MCT619</w:t>
            </w:r>
          </w:p>
          <w:p w14:paraId="6261C30F"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 * Provide methods to calculate the length, width, </w:t>
            </w:r>
            <w:r>
              <w:rPr>
                <w:rFonts w:ascii="Consolas" w:hAnsi="Consolas" w:cs="Consolas"/>
                <w:color w:val="3F7F5F"/>
                <w:sz w:val="20"/>
                <w:szCs w:val="20"/>
                <w:u w:val="single"/>
              </w:rPr>
              <w:t>perimeter</w:t>
            </w:r>
            <w:r>
              <w:rPr>
                <w:rFonts w:ascii="Consolas" w:hAnsi="Consolas" w:cs="Consolas"/>
                <w:color w:val="3F7F5F"/>
                <w:sz w:val="20"/>
                <w:szCs w:val="20"/>
              </w:rPr>
              <w:t xml:space="preserve"> and area (the length is the larger of the two dimensions). </w:t>
            </w:r>
          </w:p>
          <w:p w14:paraId="5B85009F"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 * Include a predicate method (methods like this, that test a quality and return true/false, are called predicate methods) </w:t>
            </w:r>
          </w:p>
          <w:p w14:paraId="1875BC5D"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rPr>
              <w:t>isSquare</w:t>
            </w:r>
            <w:proofErr w:type="spellEnd"/>
            <w:r>
              <w:rPr>
                <w:rFonts w:ascii="Consolas" w:hAnsi="Consolas" w:cs="Consolas"/>
                <w:color w:val="3F7F5F"/>
                <w:sz w:val="20"/>
                <w:szCs w:val="20"/>
              </w:rPr>
              <w:t xml:space="preserve"> which determines whether the rectangle is a square. Write a program to test class </w:t>
            </w:r>
            <w:proofErr w:type="gramStart"/>
            <w:r>
              <w:rPr>
                <w:rFonts w:ascii="Consolas" w:hAnsi="Consolas" w:cs="Consolas"/>
                <w:color w:val="3F7F5F"/>
                <w:sz w:val="20"/>
                <w:szCs w:val="20"/>
              </w:rPr>
              <w:t>Rectangle.*</w:t>
            </w:r>
            <w:proofErr w:type="gramEnd"/>
            <w:r>
              <w:rPr>
                <w:rFonts w:ascii="Consolas" w:hAnsi="Consolas" w:cs="Consolas"/>
                <w:color w:val="3F7F5F"/>
                <w:sz w:val="20"/>
                <w:szCs w:val="20"/>
              </w:rPr>
              <w:t>/</w:t>
            </w:r>
          </w:p>
          <w:p w14:paraId="77C80523" w14:textId="77777777" w:rsidR="005E36B5" w:rsidRDefault="005E36B5" w:rsidP="005E36B5">
            <w:pPr>
              <w:autoSpaceDE w:val="0"/>
              <w:autoSpaceDN w:val="0"/>
              <w:adjustRightInd w:val="0"/>
              <w:rPr>
                <w:rFonts w:ascii="Consolas" w:hAnsi="Consolas" w:cs="Consolas"/>
                <w:sz w:val="20"/>
                <w:szCs w:val="20"/>
              </w:rPr>
            </w:pPr>
          </w:p>
          <w:p w14:paraId="4F7A093F" w14:textId="77777777" w:rsidR="005E36B5" w:rsidRDefault="005E36B5" w:rsidP="005E36B5">
            <w:pPr>
              <w:autoSpaceDE w:val="0"/>
              <w:autoSpaceDN w:val="0"/>
              <w:adjustRightInd w:val="0"/>
              <w:rPr>
                <w:rFonts w:ascii="Consolas" w:hAnsi="Consolas" w:cs="Consolas"/>
                <w:sz w:val="20"/>
                <w:szCs w:val="20"/>
              </w:rPr>
            </w:pPr>
          </w:p>
          <w:p w14:paraId="17C1A7B5"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TestRectangle3 {</w:t>
            </w:r>
          </w:p>
          <w:p w14:paraId="7B4B7ADB"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p>
          <w:p w14:paraId="19B514EE" w14:textId="77777777" w:rsidR="005E36B5" w:rsidRDefault="005E36B5" w:rsidP="005E36B5">
            <w:pPr>
              <w:autoSpaceDE w:val="0"/>
              <w:autoSpaceDN w:val="0"/>
              <w:adjustRightInd w:val="0"/>
              <w:rPr>
                <w:rFonts w:ascii="Consolas" w:hAnsi="Consolas" w:cs="Consolas"/>
                <w:sz w:val="20"/>
                <w:szCs w:val="20"/>
              </w:rPr>
            </w:pPr>
          </w:p>
          <w:p w14:paraId="52F09B31"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37E917F"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9A0A827"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//First test the Default Triangle Object without adding new parameters </w:t>
            </w:r>
          </w:p>
          <w:p w14:paraId="035FB31E"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Rectangle3 </w:t>
            </w:r>
            <w:r>
              <w:rPr>
                <w:rFonts w:ascii="Consolas" w:hAnsi="Consolas" w:cs="Consolas"/>
                <w:color w:val="6A3E3E"/>
                <w:sz w:val="20"/>
                <w:szCs w:val="20"/>
              </w:rPr>
              <w:t>myRectangle1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Rectangle3();</w:t>
            </w:r>
          </w:p>
          <w:p w14:paraId="09673C4D"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8810481"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//First test of a Triangle Object using defined parameters </w:t>
            </w:r>
          </w:p>
          <w:p w14:paraId="68969AFC"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Default Rectangle Object has the following properties:"</w:t>
            </w:r>
          </w:p>
          <w:p w14:paraId="74C49261"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w:t>
            </w:r>
            <w:proofErr w:type="spellStart"/>
            <w:r>
              <w:rPr>
                <w:rFonts w:ascii="Consolas" w:hAnsi="Consolas" w:cs="Consolas"/>
                <w:color w:val="2A00FF"/>
                <w:sz w:val="20"/>
                <w:szCs w:val="20"/>
              </w:rPr>
              <w:t>n"</w:t>
            </w:r>
            <w:r>
              <w:rPr>
                <w:rFonts w:ascii="Consolas" w:hAnsi="Consolas" w:cs="Consolas"/>
                <w:color w:val="000000"/>
                <w:sz w:val="20"/>
                <w:szCs w:val="20"/>
              </w:rPr>
              <w:t>+</w:t>
            </w:r>
            <w:r>
              <w:rPr>
                <w:rFonts w:ascii="Consolas" w:hAnsi="Consolas" w:cs="Consolas"/>
                <w:color w:val="2A00FF"/>
                <w:sz w:val="20"/>
                <w:szCs w:val="20"/>
              </w:rPr>
              <w:t>"Point</w:t>
            </w:r>
            <w:proofErr w:type="spellEnd"/>
            <w:r>
              <w:rPr>
                <w:rFonts w:ascii="Consolas" w:hAnsi="Consolas" w:cs="Consolas"/>
                <w:color w:val="2A00FF"/>
                <w:sz w:val="20"/>
                <w:szCs w:val="20"/>
              </w:rPr>
              <w:t xml:space="preserve"> A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.getPointAx1</w:t>
            </w:r>
            <w:proofErr w:type="gramStart"/>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myRectangle1</w:t>
            </w:r>
            <w:r>
              <w:rPr>
                <w:rFonts w:ascii="Consolas" w:hAnsi="Consolas" w:cs="Consolas"/>
                <w:color w:val="000000"/>
                <w:sz w:val="20"/>
                <w:szCs w:val="20"/>
              </w:rPr>
              <w:t>.getPointAy1()+</w:t>
            </w:r>
            <w:r>
              <w:rPr>
                <w:rFonts w:ascii="Consolas" w:hAnsi="Consolas" w:cs="Consolas"/>
                <w:color w:val="2A00FF"/>
                <w:sz w:val="20"/>
                <w:szCs w:val="20"/>
              </w:rPr>
              <w:t>")"</w:t>
            </w:r>
          </w:p>
          <w:p w14:paraId="34309577"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nPoint</w:t>
            </w:r>
            <w:proofErr w:type="spellEnd"/>
            <w:r>
              <w:rPr>
                <w:rFonts w:ascii="Consolas" w:hAnsi="Consolas" w:cs="Consolas"/>
                <w:color w:val="2A00FF"/>
                <w:sz w:val="20"/>
                <w:szCs w:val="20"/>
              </w:rPr>
              <w:t xml:space="preserve"> B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.getPointBx2</w:t>
            </w:r>
            <w:proofErr w:type="gramStart"/>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myRectangle1</w:t>
            </w:r>
            <w:r>
              <w:rPr>
                <w:rFonts w:ascii="Consolas" w:hAnsi="Consolas" w:cs="Consolas"/>
                <w:color w:val="000000"/>
                <w:sz w:val="20"/>
                <w:szCs w:val="20"/>
              </w:rPr>
              <w:t>.getPointBy2()+</w:t>
            </w:r>
            <w:r>
              <w:rPr>
                <w:rFonts w:ascii="Consolas" w:hAnsi="Consolas" w:cs="Consolas"/>
                <w:color w:val="2A00FF"/>
                <w:sz w:val="20"/>
                <w:szCs w:val="20"/>
              </w:rPr>
              <w:t>")"</w:t>
            </w:r>
          </w:p>
          <w:p w14:paraId="46E2C461"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nPoint</w:t>
            </w:r>
            <w:proofErr w:type="spellEnd"/>
            <w:r>
              <w:rPr>
                <w:rFonts w:ascii="Consolas" w:hAnsi="Consolas" w:cs="Consolas"/>
                <w:color w:val="2A00FF"/>
                <w:sz w:val="20"/>
                <w:szCs w:val="20"/>
              </w:rPr>
              <w:t xml:space="preserve"> C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.getPointBx3</w:t>
            </w:r>
            <w:proofErr w:type="gramStart"/>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myRectangle1</w:t>
            </w:r>
            <w:r>
              <w:rPr>
                <w:rFonts w:ascii="Consolas" w:hAnsi="Consolas" w:cs="Consolas"/>
                <w:color w:val="000000"/>
                <w:sz w:val="20"/>
                <w:szCs w:val="20"/>
              </w:rPr>
              <w:t>.getPointBy3()+</w:t>
            </w:r>
            <w:r>
              <w:rPr>
                <w:rFonts w:ascii="Consolas" w:hAnsi="Consolas" w:cs="Consolas"/>
                <w:color w:val="2A00FF"/>
                <w:sz w:val="20"/>
                <w:szCs w:val="20"/>
              </w:rPr>
              <w:t>")"</w:t>
            </w:r>
          </w:p>
          <w:p w14:paraId="0494A864"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nPoint</w:t>
            </w:r>
            <w:proofErr w:type="spellEnd"/>
            <w:r>
              <w:rPr>
                <w:rFonts w:ascii="Consolas" w:hAnsi="Consolas" w:cs="Consolas"/>
                <w:color w:val="2A00FF"/>
                <w:sz w:val="20"/>
                <w:szCs w:val="20"/>
              </w:rPr>
              <w:t xml:space="preserve"> D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.getPointBx4</w:t>
            </w:r>
            <w:proofErr w:type="gramStart"/>
            <w:r>
              <w:rPr>
                <w:rFonts w:ascii="Consolas" w:hAnsi="Consolas" w:cs="Consolas"/>
                <w:color w:val="000000"/>
                <w:sz w:val="20"/>
                <w:szCs w:val="20"/>
              </w:rPr>
              <w:t>()+</w:t>
            </w:r>
            <w:proofErr w:type="gramEnd"/>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myRectangle1</w:t>
            </w:r>
            <w:r>
              <w:rPr>
                <w:rFonts w:ascii="Consolas" w:hAnsi="Consolas" w:cs="Consolas"/>
                <w:color w:val="000000"/>
                <w:sz w:val="20"/>
                <w:szCs w:val="20"/>
              </w:rPr>
              <w:t>.getPointBy4()+</w:t>
            </w:r>
            <w:r>
              <w:rPr>
                <w:rFonts w:ascii="Consolas" w:hAnsi="Consolas" w:cs="Consolas"/>
                <w:color w:val="2A00FF"/>
                <w:sz w:val="20"/>
                <w:szCs w:val="20"/>
              </w:rPr>
              <w:t>")"</w:t>
            </w:r>
          </w:p>
          <w:p w14:paraId="560CAE10"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A B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.getSlopeOfAB()</w:t>
            </w:r>
          </w:p>
          <w:p w14:paraId="3F7E7C52"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B C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.getSlopeOfBC()</w:t>
            </w:r>
          </w:p>
          <w:p w14:paraId="72742DD4"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C D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.getSlopeOfCD()</w:t>
            </w:r>
          </w:p>
          <w:p w14:paraId="6E0F0843"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D A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.getSlopeOfDA()</w:t>
            </w:r>
          </w:p>
          <w:p w14:paraId="51BCE20F"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AB and CD are equal: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.getParallel_AB_</w:t>
            </w:r>
            <w:proofErr w:type="gramStart"/>
            <w:r>
              <w:rPr>
                <w:rFonts w:ascii="Consolas" w:hAnsi="Consolas" w:cs="Consolas"/>
                <w:color w:val="000000"/>
                <w:sz w:val="20"/>
                <w:szCs w:val="20"/>
              </w:rPr>
              <w:t>CD(</w:t>
            </w:r>
            <w:proofErr w:type="gramEnd"/>
            <w:r>
              <w:rPr>
                <w:rFonts w:ascii="Consolas" w:hAnsi="Consolas" w:cs="Consolas"/>
                <w:color w:val="000000"/>
                <w:sz w:val="20"/>
                <w:szCs w:val="20"/>
              </w:rPr>
              <w:t>)</w:t>
            </w:r>
          </w:p>
          <w:p w14:paraId="56392CB2"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nSlope</w:t>
            </w:r>
            <w:proofErr w:type="spellEnd"/>
            <w:r>
              <w:rPr>
                <w:rFonts w:ascii="Consolas" w:hAnsi="Consolas" w:cs="Consolas"/>
                <w:color w:val="2A00FF"/>
                <w:sz w:val="20"/>
                <w:szCs w:val="20"/>
              </w:rPr>
              <w:t xml:space="preserve"> of BC and DA are equal: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.getParallel_BC_</w:t>
            </w:r>
            <w:proofErr w:type="gramStart"/>
            <w:r>
              <w:rPr>
                <w:rFonts w:ascii="Consolas" w:hAnsi="Consolas" w:cs="Consolas"/>
                <w:color w:val="000000"/>
                <w:sz w:val="20"/>
                <w:szCs w:val="20"/>
              </w:rPr>
              <w:t>DA(</w:t>
            </w:r>
            <w:proofErr w:type="gramEnd"/>
            <w:r>
              <w:rPr>
                <w:rFonts w:ascii="Consolas" w:hAnsi="Consolas" w:cs="Consolas"/>
                <w:color w:val="000000"/>
                <w:sz w:val="20"/>
                <w:szCs w:val="20"/>
              </w:rPr>
              <w:t>)</w:t>
            </w:r>
          </w:p>
          <w:p w14:paraId="6A747AEF"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shape is a parallelogram: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.getParallelogram()</w:t>
            </w:r>
          </w:p>
          <w:p w14:paraId="119D0D9A"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nThe</w:t>
            </w:r>
            <w:proofErr w:type="spellEnd"/>
            <w:r>
              <w:rPr>
                <w:rFonts w:ascii="Consolas" w:hAnsi="Consolas" w:cs="Consolas"/>
                <w:color w:val="2A00FF"/>
                <w:sz w:val="20"/>
                <w:szCs w:val="20"/>
              </w:rPr>
              <w:t xml:space="preserve"> shape is a Rectangle: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.getRectangle()</w:t>
            </w:r>
          </w:p>
          <w:p w14:paraId="511F7A34"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nAngle</w:t>
            </w:r>
            <w:proofErr w:type="spellEnd"/>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.getAngle()</w:t>
            </w:r>
          </w:p>
          <w:p w14:paraId="3F9FEBA4"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nLength</w:t>
            </w:r>
            <w:proofErr w:type="spellEnd"/>
            <w:r>
              <w:rPr>
                <w:rFonts w:ascii="Consolas" w:hAnsi="Consolas" w:cs="Consolas"/>
                <w:color w:val="2A00FF"/>
                <w:sz w:val="20"/>
                <w:szCs w:val="20"/>
              </w:rPr>
              <w:t xml:space="preserve"> of A B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.getLengthOfAB()</w:t>
            </w:r>
          </w:p>
          <w:p w14:paraId="751FC8BE"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nLength</w:t>
            </w:r>
            <w:proofErr w:type="spellEnd"/>
            <w:r>
              <w:rPr>
                <w:rFonts w:ascii="Consolas" w:hAnsi="Consolas" w:cs="Consolas"/>
                <w:color w:val="2A00FF"/>
                <w:sz w:val="20"/>
                <w:szCs w:val="20"/>
              </w:rPr>
              <w:t xml:space="preserve"> of B C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.getLengthOfBC()</w:t>
            </w:r>
          </w:p>
          <w:p w14:paraId="5F651CE1"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nLength</w:t>
            </w:r>
            <w:proofErr w:type="spellEnd"/>
            <w:r>
              <w:rPr>
                <w:rFonts w:ascii="Consolas" w:hAnsi="Consolas" w:cs="Consolas"/>
                <w:color w:val="2A00FF"/>
                <w:sz w:val="20"/>
                <w:szCs w:val="20"/>
              </w:rPr>
              <w:t xml:space="preserve"> of C D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.getLengthOfCD()</w:t>
            </w:r>
          </w:p>
          <w:p w14:paraId="4511C751"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nLength</w:t>
            </w:r>
            <w:proofErr w:type="spellEnd"/>
            <w:r>
              <w:rPr>
                <w:rFonts w:ascii="Consolas" w:hAnsi="Consolas" w:cs="Consolas"/>
                <w:color w:val="2A00FF"/>
                <w:sz w:val="20"/>
                <w:szCs w:val="20"/>
              </w:rPr>
              <w:t xml:space="preserve"> of D A Line: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.getLengthOfDA()</w:t>
            </w:r>
          </w:p>
          <w:p w14:paraId="561857A0"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nLength</w:t>
            </w:r>
            <w:proofErr w:type="spellEnd"/>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.getLength()</w:t>
            </w:r>
          </w:p>
          <w:p w14:paraId="7EE66FDC"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nWidth</w:t>
            </w:r>
            <w:proofErr w:type="spellEnd"/>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.getWidth()</w:t>
            </w:r>
          </w:p>
          <w:p w14:paraId="695E49D9"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nPerimeter</w:t>
            </w:r>
            <w:proofErr w:type="spellEnd"/>
            <w:r>
              <w:rPr>
                <w:rFonts w:ascii="Consolas" w:hAnsi="Consolas" w:cs="Consolas"/>
                <w:color w:val="2A00FF"/>
                <w:sz w:val="20"/>
                <w:szCs w:val="20"/>
              </w:rPr>
              <w:t xml:space="preserve"> of Rectangle: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.getPerimeter()</w:t>
            </w:r>
          </w:p>
          <w:p w14:paraId="6143FEA5"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nArea</w:t>
            </w:r>
            <w:proofErr w:type="spellEnd"/>
            <w:r>
              <w:rPr>
                <w:rFonts w:ascii="Consolas" w:hAnsi="Consolas" w:cs="Consolas"/>
                <w:color w:val="2A00FF"/>
                <w:sz w:val="20"/>
                <w:szCs w:val="20"/>
              </w:rPr>
              <w:t xml:space="preserve"> of Rectangle: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.getArea()</w:t>
            </w:r>
          </w:p>
          <w:p w14:paraId="088CE09A"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w:t>
            </w:r>
            <w:proofErr w:type="spellStart"/>
            <w:r>
              <w:rPr>
                <w:rFonts w:ascii="Consolas" w:hAnsi="Consolas" w:cs="Consolas"/>
                <w:color w:val="2A00FF"/>
                <w:sz w:val="20"/>
                <w:szCs w:val="20"/>
              </w:rPr>
              <w:t>nIs</w:t>
            </w:r>
            <w:proofErr w:type="spellEnd"/>
            <w:r>
              <w:rPr>
                <w:rFonts w:ascii="Consolas" w:hAnsi="Consolas" w:cs="Consolas"/>
                <w:color w:val="2A00FF"/>
                <w:sz w:val="20"/>
                <w:szCs w:val="20"/>
              </w:rPr>
              <w:t xml:space="preserve"> the shape a square: "</w:t>
            </w:r>
            <w:r>
              <w:rPr>
                <w:rFonts w:ascii="Consolas" w:hAnsi="Consolas" w:cs="Consolas"/>
                <w:color w:val="000000"/>
                <w:sz w:val="20"/>
                <w:szCs w:val="20"/>
              </w:rPr>
              <w:t xml:space="preserve"> +</w:t>
            </w:r>
            <w:r>
              <w:rPr>
                <w:rFonts w:ascii="Consolas" w:hAnsi="Consolas" w:cs="Consolas"/>
                <w:color w:val="6A3E3E"/>
                <w:sz w:val="20"/>
                <w:szCs w:val="20"/>
              </w:rPr>
              <w:t>myRectangle1</w:t>
            </w:r>
            <w:r>
              <w:rPr>
                <w:rFonts w:ascii="Consolas" w:hAnsi="Consolas" w:cs="Consolas"/>
                <w:color w:val="000000"/>
                <w:sz w:val="20"/>
                <w:szCs w:val="20"/>
              </w:rPr>
              <w:t>.isSquare()</w:t>
            </w:r>
          </w:p>
          <w:p w14:paraId="1F913390"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2073D6F5" w14:textId="77777777" w:rsidR="005E36B5" w:rsidRDefault="005E36B5" w:rsidP="005E36B5">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170A3EF6" w14:textId="77777777" w:rsidR="005E36B5" w:rsidRDefault="005E36B5" w:rsidP="005E36B5">
            <w:pPr>
              <w:autoSpaceDE w:val="0"/>
              <w:autoSpaceDN w:val="0"/>
              <w:adjustRightInd w:val="0"/>
              <w:rPr>
                <w:rFonts w:ascii="Consolas" w:hAnsi="Consolas" w:cs="Consolas"/>
                <w:sz w:val="20"/>
                <w:szCs w:val="20"/>
              </w:rPr>
            </w:pPr>
          </w:p>
          <w:p w14:paraId="7F1E218E" w14:textId="77777777" w:rsidR="0020170B" w:rsidRPr="005A53F9" w:rsidRDefault="005E36B5" w:rsidP="005E36B5">
            <w:pPr>
              <w:pStyle w:val="NoSpacing"/>
              <w:rPr>
                <w:rFonts w:ascii="Courier New" w:hAnsi="Courier New" w:cs="Courier New"/>
              </w:rPr>
            </w:pPr>
            <w:r>
              <w:rPr>
                <w:rFonts w:ascii="Consolas" w:hAnsi="Consolas" w:cs="Consolas"/>
                <w:color w:val="000000"/>
                <w:sz w:val="20"/>
                <w:szCs w:val="20"/>
              </w:rPr>
              <w:t>}</w:t>
            </w:r>
          </w:p>
        </w:tc>
      </w:tr>
    </w:tbl>
    <w:p w14:paraId="37CF1AE8" w14:textId="77777777" w:rsidR="0020170B" w:rsidDel="00820839" w:rsidRDefault="0020170B" w:rsidP="0020170B">
      <w:pPr>
        <w:rPr>
          <w:ins w:id="45" w:author="NAGLE, KEITH" w:date="2016-09-11T21:52:00Z"/>
          <w:del w:id="46" w:author="Michael McMahon" w:date="2018-10-28T14:24:00Z"/>
        </w:rPr>
      </w:pPr>
    </w:p>
    <w:p w14:paraId="30ED3F7A" w14:textId="69DC6CCA" w:rsidR="00397C4C" w:rsidDel="00820839" w:rsidRDefault="00397C4C" w:rsidP="0020170B">
      <w:pPr>
        <w:rPr>
          <w:ins w:id="47" w:author="NAGLE, KEITH" w:date="2016-09-11T21:52:00Z"/>
          <w:del w:id="48" w:author="Michael McMahon" w:date="2018-10-28T14:24:00Z"/>
        </w:rPr>
      </w:pPr>
      <w:ins w:id="49" w:author="NAGLE, KEITH" w:date="2016-09-11T21:52:00Z">
        <w:del w:id="50" w:author="Michael McMahon" w:date="2018-10-28T14:24:00Z">
          <w:r w:rsidDel="00820839">
            <w:delText>Comments: Good work. As with Q2 I wonder if there might be a little too much code, but otherwise all of the requirements have been met and the documentation is good.</w:delText>
          </w:r>
        </w:del>
      </w:ins>
    </w:p>
    <w:p w14:paraId="7573F5D7" w14:textId="54422506" w:rsidR="00397C4C" w:rsidDel="00820839" w:rsidRDefault="00397C4C" w:rsidP="0020170B">
      <w:pPr>
        <w:rPr>
          <w:ins w:id="51" w:author="NAGLE, KEITH" w:date="2016-09-11T21:52:00Z"/>
          <w:del w:id="52" w:author="Michael McMahon" w:date="2018-10-28T14:24:00Z"/>
        </w:rPr>
      </w:pPr>
      <w:ins w:id="53" w:author="NAGLE, KEITH" w:date="2016-09-11T21:52:00Z">
        <w:del w:id="54" w:author="Michael McMahon" w:date="2018-10-28T14:24:00Z">
          <w:r w:rsidDel="00820839">
            <w:delText>Grade: NUIG A, Regis A</w:delText>
          </w:r>
        </w:del>
      </w:ins>
    </w:p>
    <w:p w14:paraId="7CAB2B38" w14:textId="14F6FA05" w:rsidR="00397C4C" w:rsidDel="00820839" w:rsidRDefault="00397C4C" w:rsidP="0020170B">
      <w:pPr>
        <w:rPr>
          <w:del w:id="55" w:author="Michael McMahon" w:date="2018-10-28T14:24:00Z"/>
        </w:rPr>
      </w:pPr>
      <w:ins w:id="56" w:author="NAGLE, KEITH" w:date="2016-09-11T21:52:00Z">
        <w:del w:id="57" w:author="Michael McMahon" w:date="2018-10-28T14:24:00Z">
          <w:r w:rsidDel="00820839">
            <w:delText>Overall week 2 assignment grade: NUIG A, Regis A</w:delText>
          </w:r>
        </w:del>
      </w:ins>
    </w:p>
    <w:p w14:paraId="1F481AB0" w14:textId="61E25FF7" w:rsidR="0020170B" w:rsidDel="00820839" w:rsidRDefault="0020170B" w:rsidP="00203492">
      <w:pPr>
        <w:pStyle w:val="Heading1"/>
        <w:rPr>
          <w:del w:id="58" w:author="Michael McMahon" w:date="2018-10-28T14:24:00Z"/>
          <w:b/>
          <w:u w:val="single"/>
        </w:rPr>
      </w:pPr>
    </w:p>
    <w:p w14:paraId="418594D6" w14:textId="77777777" w:rsidR="00820839" w:rsidRDefault="00820839" w:rsidP="00203492">
      <w:pPr>
        <w:pStyle w:val="Heading1"/>
        <w:rPr>
          <w:ins w:id="59" w:author="Michael McMahon" w:date="2018-10-28T14:24:00Z"/>
          <w:b/>
          <w:u w:val="single"/>
        </w:rPr>
      </w:pPr>
    </w:p>
    <w:p w14:paraId="2C3494B3" w14:textId="448871E1" w:rsidR="0071155A" w:rsidRDefault="0071155A" w:rsidP="00203492">
      <w:pPr>
        <w:pStyle w:val="Heading1"/>
        <w:rPr>
          <w:b/>
          <w:u w:val="single"/>
        </w:rPr>
      </w:pPr>
      <w:bookmarkStart w:id="60" w:name="_GoBack"/>
      <w:bookmarkEnd w:id="60"/>
      <w:r w:rsidRPr="008A599F">
        <w:rPr>
          <w:b/>
          <w:u w:val="single"/>
        </w:rPr>
        <w:t>References:</w:t>
      </w:r>
    </w:p>
    <w:p w14:paraId="78396ACB" w14:textId="77777777" w:rsidR="00203492" w:rsidRPr="00203492" w:rsidRDefault="00203492" w:rsidP="00203492"/>
    <w:p w14:paraId="4DC2F0CC" w14:textId="77777777" w:rsidR="003B1A22" w:rsidRDefault="00E60838" w:rsidP="008A599F">
      <w:pPr>
        <w:rPr>
          <w:rStyle w:val="selectable"/>
        </w:rPr>
      </w:pPr>
      <w:r>
        <w:t>[1]</w:t>
      </w:r>
      <w:r w:rsidR="003B1A22">
        <w:rPr>
          <w:rStyle w:val="selectable"/>
        </w:rPr>
        <w:t xml:space="preserve"> </w:t>
      </w:r>
      <w:r w:rsidR="003B1A22">
        <w:rPr>
          <w:rStyle w:val="selectable"/>
          <w:i/>
          <w:iCs/>
        </w:rPr>
        <w:t>Calculating the angle between two lines without having to calculate the slope? (Java)</w:t>
      </w:r>
      <w:r w:rsidR="003B1A22">
        <w:rPr>
          <w:rStyle w:val="selectable"/>
        </w:rPr>
        <w:t xml:space="preserve">. (2016). </w:t>
      </w:r>
      <w:r w:rsidR="003B1A22">
        <w:rPr>
          <w:rStyle w:val="selectable"/>
          <w:i/>
          <w:iCs/>
        </w:rPr>
        <w:t>Stackoverflow.com</w:t>
      </w:r>
      <w:r w:rsidR="003B1A22">
        <w:rPr>
          <w:rStyle w:val="selectable"/>
        </w:rPr>
        <w:t xml:space="preserve">. Retrieved 4 September 2016, from </w:t>
      </w:r>
      <w:hyperlink r:id="rId10" w:history="1">
        <w:r w:rsidR="003B1A22" w:rsidRPr="00504352">
          <w:rPr>
            <w:rStyle w:val="Hyperlink"/>
          </w:rPr>
          <w:t>http://stackoverflow.com/questions/3365171/calculating-the-angle-between-two-lines-without-having-to-calculate-the-slope</w:t>
        </w:r>
      </w:hyperlink>
    </w:p>
    <w:p w14:paraId="4A9C901C" w14:textId="77777777" w:rsidR="003B1A22" w:rsidRDefault="003B1A22" w:rsidP="008A599F">
      <w:pPr>
        <w:rPr>
          <w:rStyle w:val="selectable"/>
        </w:rPr>
      </w:pPr>
      <w:r>
        <w:rPr>
          <w:rStyle w:val="selectable"/>
          <w:iCs/>
        </w:rPr>
        <w:t xml:space="preserve">[2] </w:t>
      </w:r>
      <w:r>
        <w:rPr>
          <w:rStyle w:val="selectable"/>
          <w:i/>
          <w:iCs/>
        </w:rPr>
        <w:t>Calculating the distance between two points</w:t>
      </w:r>
      <w:r>
        <w:rPr>
          <w:rStyle w:val="selectable"/>
        </w:rPr>
        <w:t xml:space="preserve">. (2016). </w:t>
      </w:r>
      <w:r>
        <w:rPr>
          <w:rStyle w:val="selectable"/>
          <w:i/>
          <w:iCs/>
        </w:rPr>
        <w:t>Stackoverflow.com</w:t>
      </w:r>
      <w:r>
        <w:rPr>
          <w:rStyle w:val="selectable"/>
        </w:rPr>
        <w:t xml:space="preserve">. Retrieved 4 September 2016, from </w:t>
      </w:r>
      <w:hyperlink r:id="rId11" w:history="1">
        <w:r w:rsidRPr="00504352">
          <w:rPr>
            <w:rStyle w:val="Hyperlink"/>
          </w:rPr>
          <w:t>http://stackoverflow.com/questions/929773/calculating-the-distance-between-two-points</w:t>
        </w:r>
      </w:hyperlink>
    </w:p>
    <w:p w14:paraId="73515F61" w14:textId="77777777" w:rsidR="003B1A22" w:rsidRDefault="003B1A22" w:rsidP="008A599F">
      <w:pPr>
        <w:rPr>
          <w:rStyle w:val="selectable"/>
        </w:rPr>
      </w:pPr>
      <w:r>
        <w:rPr>
          <w:rStyle w:val="selectable"/>
          <w:iCs/>
        </w:rPr>
        <w:t xml:space="preserve">[3] </w:t>
      </w:r>
      <w:r>
        <w:rPr>
          <w:rStyle w:val="selectable"/>
          <w:i/>
          <w:iCs/>
        </w:rPr>
        <w:t xml:space="preserve">Calculating the distance between two points problem (Beginning Java forum at </w:t>
      </w:r>
      <w:proofErr w:type="spellStart"/>
      <w:r>
        <w:rPr>
          <w:rStyle w:val="selectable"/>
          <w:i/>
          <w:iCs/>
        </w:rPr>
        <w:t>Coderanch</w:t>
      </w:r>
      <w:proofErr w:type="spellEnd"/>
      <w:r>
        <w:rPr>
          <w:rStyle w:val="selectable"/>
          <w:i/>
          <w:iCs/>
        </w:rPr>
        <w:t>)</w:t>
      </w:r>
      <w:r>
        <w:rPr>
          <w:rStyle w:val="selectable"/>
        </w:rPr>
        <w:t xml:space="preserve">. (2016). </w:t>
      </w:r>
      <w:r>
        <w:rPr>
          <w:rStyle w:val="selectable"/>
          <w:i/>
          <w:iCs/>
        </w:rPr>
        <w:t>Coderanch.com</w:t>
      </w:r>
      <w:r>
        <w:rPr>
          <w:rStyle w:val="selectable"/>
        </w:rPr>
        <w:t xml:space="preserve">. Retrieved 4 September 2016, from </w:t>
      </w:r>
      <w:hyperlink r:id="rId12" w:history="1">
        <w:r w:rsidRPr="00504352">
          <w:rPr>
            <w:rStyle w:val="Hyperlink"/>
          </w:rPr>
          <w:t>https://coderanch.com/t/537897/java/java/Calculating-distance-points</w:t>
        </w:r>
      </w:hyperlink>
    </w:p>
    <w:p w14:paraId="13C50AF2" w14:textId="77777777" w:rsidR="003B1A22" w:rsidRDefault="003B1A22" w:rsidP="008A599F">
      <w:pPr>
        <w:rPr>
          <w:rStyle w:val="selectable"/>
        </w:rPr>
      </w:pPr>
      <w:r>
        <w:rPr>
          <w:rStyle w:val="selectable"/>
          <w:iCs/>
        </w:rPr>
        <w:t xml:space="preserve">[4] </w:t>
      </w:r>
      <w:r>
        <w:rPr>
          <w:rStyle w:val="selectable"/>
          <w:i/>
          <w:iCs/>
        </w:rPr>
        <w:t>cartesian slope calculation error Java</w:t>
      </w:r>
      <w:r>
        <w:rPr>
          <w:rStyle w:val="selectable"/>
        </w:rPr>
        <w:t xml:space="preserve">. (2016). </w:t>
      </w:r>
      <w:r>
        <w:rPr>
          <w:rStyle w:val="selectable"/>
          <w:i/>
          <w:iCs/>
        </w:rPr>
        <w:t>Stackoverflow.com</w:t>
      </w:r>
      <w:r>
        <w:rPr>
          <w:rStyle w:val="selectable"/>
        </w:rPr>
        <w:t xml:space="preserve">. Retrieved 4 September 2016, from </w:t>
      </w:r>
      <w:hyperlink r:id="rId13" w:history="1">
        <w:r w:rsidRPr="00504352">
          <w:rPr>
            <w:rStyle w:val="Hyperlink"/>
          </w:rPr>
          <w:t>http://stackoverflow.com/questions/19447047/cartesian-slope-calculation-error-java</w:t>
        </w:r>
      </w:hyperlink>
    </w:p>
    <w:p w14:paraId="09419F63" w14:textId="77777777" w:rsidR="003B1A22" w:rsidRDefault="003B1A22" w:rsidP="008A599F">
      <w:pPr>
        <w:rPr>
          <w:rStyle w:val="selectable"/>
        </w:rPr>
      </w:pPr>
      <w:r>
        <w:rPr>
          <w:rStyle w:val="selectable"/>
          <w:iCs/>
        </w:rPr>
        <w:t xml:space="preserve">[5] </w:t>
      </w:r>
      <w:r>
        <w:rPr>
          <w:rStyle w:val="selectable"/>
          <w:i/>
          <w:iCs/>
        </w:rPr>
        <w:t>Checking if a list of coordinates defines a closed, exact rectangle</w:t>
      </w:r>
      <w:r>
        <w:rPr>
          <w:rStyle w:val="selectable"/>
        </w:rPr>
        <w:t xml:space="preserve">. (2016). </w:t>
      </w:r>
      <w:r>
        <w:rPr>
          <w:rStyle w:val="selectable"/>
          <w:i/>
          <w:iCs/>
        </w:rPr>
        <w:t>Codereview.stackexchange.com</w:t>
      </w:r>
      <w:r>
        <w:rPr>
          <w:rStyle w:val="selectable"/>
        </w:rPr>
        <w:t xml:space="preserve">. Retrieved 4 September 2016, from </w:t>
      </w:r>
      <w:hyperlink r:id="rId14" w:history="1">
        <w:r w:rsidRPr="00504352">
          <w:rPr>
            <w:rStyle w:val="Hyperlink"/>
          </w:rPr>
          <w:t>http://codereview.stackexchange.com/questions/54488/checking-if-a-list-of-coordinates-defines-a-closed-exact-rectangle</w:t>
        </w:r>
      </w:hyperlink>
    </w:p>
    <w:p w14:paraId="358C58A8" w14:textId="77777777" w:rsidR="003B1A22" w:rsidRDefault="003B1A22" w:rsidP="008A599F">
      <w:pPr>
        <w:rPr>
          <w:rStyle w:val="selectable"/>
        </w:rPr>
      </w:pPr>
      <w:r>
        <w:rPr>
          <w:rStyle w:val="selectable"/>
          <w:iCs/>
        </w:rPr>
        <w:t xml:space="preserve">[6] </w:t>
      </w:r>
      <w:proofErr w:type="spellStart"/>
      <w:r>
        <w:rPr>
          <w:rStyle w:val="selectable"/>
          <w:i/>
          <w:iCs/>
        </w:rPr>
        <w:t>CmSc</w:t>
      </w:r>
      <w:proofErr w:type="spellEnd"/>
      <w:r>
        <w:rPr>
          <w:rStyle w:val="selectable"/>
          <w:i/>
          <w:iCs/>
        </w:rPr>
        <w:t xml:space="preserve"> 150 Lab02</w:t>
      </w:r>
      <w:r>
        <w:rPr>
          <w:rStyle w:val="selectable"/>
        </w:rPr>
        <w:t xml:space="preserve">. (2016). </w:t>
      </w:r>
      <w:r>
        <w:rPr>
          <w:rStyle w:val="selectable"/>
          <w:i/>
          <w:iCs/>
        </w:rPr>
        <w:t>Faculty.simpson.edu</w:t>
      </w:r>
      <w:r>
        <w:rPr>
          <w:rStyle w:val="selectable"/>
        </w:rPr>
        <w:t xml:space="preserve">. Retrieved 4 September 2016, from </w:t>
      </w:r>
      <w:hyperlink r:id="rId15" w:history="1">
        <w:r w:rsidRPr="00504352">
          <w:rPr>
            <w:rStyle w:val="Hyperlink"/>
          </w:rPr>
          <w:t>http://faculty.simpson.edu/lydia.sinapova/www/cmsc150/cmsc150-05/Labs/Lab02_Identifiers.htm</w:t>
        </w:r>
      </w:hyperlink>
    </w:p>
    <w:p w14:paraId="6431E7A4" w14:textId="77777777" w:rsidR="003B1A22" w:rsidRDefault="003B1A22" w:rsidP="008A599F">
      <w:pPr>
        <w:rPr>
          <w:rStyle w:val="selectable"/>
        </w:rPr>
      </w:pPr>
      <w:r>
        <w:rPr>
          <w:rStyle w:val="selectable"/>
          <w:iCs/>
        </w:rPr>
        <w:t xml:space="preserve">[7] </w:t>
      </w:r>
      <w:r>
        <w:rPr>
          <w:rStyle w:val="selectable"/>
          <w:i/>
          <w:iCs/>
        </w:rPr>
        <w:t>Creating a Class Then Testing that Class</w:t>
      </w:r>
      <w:r>
        <w:rPr>
          <w:rStyle w:val="selectable"/>
        </w:rPr>
        <w:t xml:space="preserve">. (2016). </w:t>
      </w:r>
      <w:r>
        <w:rPr>
          <w:rStyle w:val="selectable"/>
          <w:i/>
          <w:iCs/>
        </w:rPr>
        <w:t>Stackoverflow.com</w:t>
      </w:r>
      <w:r>
        <w:rPr>
          <w:rStyle w:val="selectable"/>
        </w:rPr>
        <w:t xml:space="preserve">. Retrieved 4 September 2016, from </w:t>
      </w:r>
      <w:hyperlink r:id="rId16" w:history="1">
        <w:r w:rsidRPr="00504352">
          <w:rPr>
            <w:rStyle w:val="Hyperlink"/>
          </w:rPr>
          <w:t>http://stackoverflow.com/questions/29980466/creating-a-class-then-testing-that-class</w:t>
        </w:r>
      </w:hyperlink>
    </w:p>
    <w:p w14:paraId="69906AC6" w14:textId="77777777" w:rsidR="003B1A22" w:rsidRDefault="003B1A22" w:rsidP="008A599F">
      <w:pPr>
        <w:rPr>
          <w:rStyle w:val="selectable"/>
        </w:rPr>
      </w:pPr>
      <w:r>
        <w:rPr>
          <w:rStyle w:val="selectable"/>
          <w:iCs/>
        </w:rPr>
        <w:t xml:space="preserve">[8] </w:t>
      </w:r>
      <w:r>
        <w:rPr>
          <w:rStyle w:val="selectable"/>
          <w:i/>
          <w:iCs/>
        </w:rPr>
        <w:t>Deitel-8thEd-Ex9.12-Rectangle - C++ Programming</w:t>
      </w:r>
      <w:r>
        <w:rPr>
          <w:rStyle w:val="selectable"/>
        </w:rPr>
        <w:t xml:space="preserve">. (2016). </w:t>
      </w:r>
      <w:r>
        <w:rPr>
          <w:rStyle w:val="selectable"/>
          <w:i/>
          <w:iCs/>
        </w:rPr>
        <w:t>Sites.google.com</w:t>
      </w:r>
      <w:r>
        <w:rPr>
          <w:rStyle w:val="selectable"/>
        </w:rPr>
        <w:t xml:space="preserve">. Retrieved 4 September 2016, from </w:t>
      </w:r>
      <w:hyperlink r:id="rId17" w:history="1">
        <w:r w:rsidRPr="00504352">
          <w:rPr>
            <w:rStyle w:val="Hyperlink"/>
          </w:rPr>
          <w:t>https://sites.google.com/site/pdcppnotes/classes/03c-ex9-12-deitel-8thed-rectangle</w:t>
        </w:r>
      </w:hyperlink>
    </w:p>
    <w:p w14:paraId="645D12DB" w14:textId="77777777" w:rsidR="003B1A22" w:rsidRDefault="003B1A22" w:rsidP="008A599F">
      <w:pPr>
        <w:rPr>
          <w:rStyle w:val="selectable"/>
        </w:rPr>
      </w:pPr>
      <w:r>
        <w:rPr>
          <w:rStyle w:val="selectable"/>
          <w:iCs/>
        </w:rPr>
        <w:t xml:space="preserve">[9] </w:t>
      </w:r>
      <w:proofErr w:type="spellStart"/>
      <w:r>
        <w:rPr>
          <w:rStyle w:val="selectable"/>
        </w:rPr>
        <w:t>Deitel</w:t>
      </w:r>
      <w:proofErr w:type="spellEnd"/>
      <w:r>
        <w:rPr>
          <w:rStyle w:val="selectable"/>
        </w:rPr>
        <w:t xml:space="preserve">, H. &amp; </w:t>
      </w:r>
      <w:proofErr w:type="spellStart"/>
      <w:r>
        <w:rPr>
          <w:rStyle w:val="selectable"/>
        </w:rPr>
        <w:t>Deitel</w:t>
      </w:r>
      <w:proofErr w:type="spellEnd"/>
      <w:r>
        <w:rPr>
          <w:rStyle w:val="selectable"/>
        </w:rPr>
        <w:t xml:space="preserve">, P. (2012). </w:t>
      </w:r>
      <w:r>
        <w:rPr>
          <w:rStyle w:val="selectable"/>
          <w:i/>
          <w:iCs/>
        </w:rPr>
        <w:t>Java How to Program</w:t>
      </w:r>
      <w:r>
        <w:rPr>
          <w:rStyle w:val="selectable"/>
        </w:rPr>
        <w:t xml:space="preserve"> (9th ed.). Upper Saddle River, NJ: Prentice Hall.</w:t>
      </w:r>
    </w:p>
    <w:p w14:paraId="61A94F19" w14:textId="77777777" w:rsidR="003B1A22" w:rsidRDefault="003B1A22" w:rsidP="008A599F">
      <w:pPr>
        <w:rPr>
          <w:rStyle w:val="selectable"/>
        </w:rPr>
      </w:pPr>
      <w:r>
        <w:rPr>
          <w:rStyle w:val="selectable"/>
          <w:iCs/>
        </w:rPr>
        <w:t xml:space="preserve">[10] </w:t>
      </w:r>
      <w:r>
        <w:rPr>
          <w:rStyle w:val="selectable"/>
          <w:i/>
          <w:iCs/>
        </w:rPr>
        <w:t xml:space="preserve">Design a class named Rectangle to represent a </w:t>
      </w:r>
      <w:proofErr w:type="gramStart"/>
      <w:r>
        <w:rPr>
          <w:rStyle w:val="selectable"/>
          <w:i/>
          <w:iCs/>
        </w:rPr>
        <w:t>rectangle.</w:t>
      </w:r>
      <w:r>
        <w:rPr>
          <w:rStyle w:val="selectable"/>
        </w:rPr>
        <w:t>.</w:t>
      </w:r>
      <w:proofErr w:type="gramEnd"/>
      <w:r>
        <w:rPr>
          <w:rStyle w:val="selectable"/>
        </w:rPr>
        <w:t xml:space="preserve"> (2016). </w:t>
      </w:r>
      <w:r>
        <w:rPr>
          <w:rStyle w:val="selectable"/>
          <w:i/>
          <w:iCs/>
        </w:rPr>
        <w:t>DaniWeb</w:t>
      </w:r>
      <w:r>
        <w:rPr>
          <w:rStyle w:val="selectable"/>
        </w:rPr>
        <w:t xml:space="preserve">. Retrieved 4 September 2016, from </w:t>
      </w:r>
      <w:hyperlink r:id="rId18" w:history="1">
        <w:r w:rsidRPr="00504352">
          <w:rPr>
            <w:rStyle w:val="Hyperlink"/>
          </w:rPr>
          <w:t>https://www.daniweb.com/programming/software-development/threads/280390/design-a-class-named-rectangle-to-represent-a-rectangle</w:t>
        </w:r>
      </w:hyperlink>
    </w:p>
    <w:p w14:paraId="374C4F5E" w14:textId="77777777" w:rsidR="003B1A22" w:rsidRDefault="003B1A22" w:rsidP="008A599F">
      <w:pPr>
        <w:rPr>
          <w:rStyle w:val="selectable"/>
        </w:rPr>
      </w:pPr>
      <w:r>
        <w:rPr>
          <w:rStyle w:val="selectable"/>
          <w:iCs/>
        </w:rPr>
        <w:t xml:space="preserve">[11] </w:t>
      </w:r>
      <w:r>
        <w:rPr>
          <w:rStyle w:val="selectable"/>
          <w:i/>
          <w:iCs/>
        </w:rPr>
        <w:t>Java Beginner Programming Tutorial - 30 - Objects &amp; Classes Rectangle</w:t>
      </w:r>
      <w:r>
        <w:rPr>
          <w:rStyle w:val="selectable"/>
        </w:rPr>
        <w:t xml:space="preserve">. (2016). </w:t>
      </w:r>
      <w:r>
        <w:rPr>
          <w:rStyle w:val="selectable"/>
          <w:i/>
          <w:iCs/>
        </w:rPr>
        <w:t>YouTube</w:t>
      </w:r>
      <w:r>
        <w:rPr>
          <w:rStyle w:val="selectable"/>
        </w:rPr>
        <w:t xml:space="preserve">. Retrieved 4 September 2016, from </w:t>
      </w:r>
      <w:hyperlink r:id="rId19" w:history="1">
        <w:r w:rsidRPr="00504352">
          <w:rPr>
            <w:rStyle w:val="Hyperlink"/>
          </w:rPr>
          <w:t>https://www.youtube.com/watch?v=8UC2pUGoVpc</w:t>
        </w:r>
      </w:hyperlink>
    </w:p>
    <w:p w14:paraId="058DA876" w14:textId="77777777" w:rsidR="003B1A22" w:rsidRDefault="003B1A22" w:rsidP="008A599F">
      <w:pPr>
        <w:rPr>
          <w:rStyle w:val="selectable"/>
        </w:rPr>
      </w:pPr>
      <w:r>
        <w:rPr>
          <w:rStyle w:val="selectable"/>
          <w:iCs/>
        </w:rPr>
        <w:t xml:space="preserve">[12] </w:t>
      </w:r>
      <w:r>
        <w:rPr>
          <w:rStyle w:val="selectable"/>
          <w:i/>
          <w:iCs/>
        </w:rPr>
        <w:t>Java Ski Slope - Part 1 (Slope Algorithm)</w:t>
      </w:r>
      <w:r>
        <w:rPr>
          <w:rStyle w:val="selectable"/>
        </w:rPr>
        <w:t xml:space="preserve">. (2016). </w:t>
      </w:r>
      <w:r>
        <w:rPr>
          <w:rStyle w:val="selectable"/>
          <w:i/>
          <w:iCs/>
        </w:rPr>
        <w:t>YouTube</w:t>
      </w:r>
      <w:r>
        <w:rPr>
          <w:rStyle w:val="selectable"/>
        </w:rPr>
        <w:t xml:space="preserve">. Retrieved 4 September 2016, from </w:t>
      </w:r>
      <w:hyperlink r:id="rId20" w:history="1">
        <w:r w:rsidRPr="00504352">
          <w:rPr>
            <w:rStyle w:val="Hyperlink"/>
          </w:rPr>
          <w:t>https://www.youtube.com/watch?v=ri6Pky7QUBk</w:t>
        </w:r>
      </w:hyperlink>
    </w:p>
    <w:p w14:paraId="26846C25" w14:textId="77777777" w:rsidR="003B1A22" w:rsidRDefault="003B1A22" w:rsidP="008A599F">
      <w:pPr>
        <w:rPr>
          <w:rStyle w:val="selectable"/>
        </w:rPr>
      </w:pPr>
      <w:r>
        <w:rPr>
          <w:rStyle w:val="selectable"/>
          <w:iCs/>
        </w:rPr>
        <w:t xml:space="preserve">[13] </w:t>
      </w:r>
      <w:r>
        <w:rPr>
          <w:rStyle w:val="selectable"/>
          <w:i/>
          <w:iCs/>
        </w:rPr>
        <w:t>Java: Calculating the angle between two points in degrees</w:t>
      </w:r>
      <w:r>
        <w:rPr>
          <w:rStyle w:val="selectable"/>
        </w:rPr>
        <w:t xml:space="preserve">. (2016). </w:t>
      </w:r>
      <w:r>
        <w:rPr>
          <w:rStyle w:val="selectable"/>
          <w:i/>
          <w:iCs/>
        </w:rPr>
        <w:t>Stackoverflow.com</w:t>
      </w:r>
      <w:r>
        <w:rPr>
          <w:rStyle w:val="selectable"/>
        </w:rPr>
        <w:t xml:space="preserve">. Retrieved 4 September 2016, from </w:t>
      </w:r>
      <w:hyperlink r:id="rId21" w:history="1">
        <w:r w:rsidRPr="00504352">
          <w:rPr>
            <w:rStyle w:val="Hyperlink"/>
          </w:rPr>
          <w:t>http://stackoverflow.com/questions/9970281/java-calculating-the-angle-between-two-points-in-degrees</w:t>
        </w:r>
      </w:hyperlink>
    </w:p>
    <w:p w14:paraId="41358089" w14:textId="77777777" w:rsidR="003B1A22" w:rsidRDefault="003B1A22" w:rsidP="008A599F">
      <w:pPr>
        <w:rPr>
          <w:rStyle w:val="selectable"/>
        </w:rPr>
      </w:pPr>
      <w:r>
        <w:rPr>
          <w:rStyle w:val="selectable"/>
          <w:iCs/>
        </w:rPr>
        <w:lastRenderedPageBreak/>
        <w:t xml:space="preserve">[14] </w:t>
      </w:r>
      <w:r>
        <w:rPr>
          <w:rStyle w:val="selectable"/>
          <w:i/>
          <w:iCs/>
        </w:rPr>
        <w:t xml:space="preserve">Point (Java Platform SE </w:t>
      </w:r>
      <w:proofErr w:type="gramStart"/>
      <w:r>
        <w:rPr>
          <w:rStyle w:val="selectable"/>
          <w:i/>
          <w:iCs/>
        </w:rPr>
        <w:t>7 )</w:t>
      </w:r>
      <w:proofErr w:type="gramEnd"/>
      <w:r>
        <w:rPr>
          <w:rStyle w:val="selectable"/>
        </w:rPr>
        <w:t xml:space="preserve">. (2016). </w:t>
      </w:r>
      <w:r>
        <w:rPr>
          <w:rStyle w:val="selectable"/>
          <w:i/>
          <w:iCs/>
        </w:rPr>
        <w:t>Docs.oracle.com</w:t>
      </w:r>
      <w:r>
        <w:rPr>
          <w:rStyle w:val="selectable"/>
        </w:rPr>
        <w:t xml:space="preserve">. Retrieved 4 September 2016, from </w:t>
      </w:r>
      <w:hyperlink r:id="rId22" w:history="1">
        <w:r w:rsidRPr="00504352">
          <w:rPr>
            <w:rStyle w:val="Hyperlink"/>
          </w:rPr>
          <w:t>https://docs.oracle.com/javase/7/docs/api/java/awt/Point.html</w:t>
        </w:r>
      </w:hyperlink>
    </w:p>
    <w:p w14:paraId="3C90F158" w14:textId="77777777" w:rsidR="003B1A22" w:rsidRDefault="003B1A22" w:rsidP="008A599F">
      <w:pPr>
        <w:rPr>
          <w:rStyle w:val="selectable"/>
        </w:rPr>
      </w:pPr>
      <w:r>
        <w:rPr>
          <w:rStyle w:val="selectable"/>
          <w:iCs/>
        </w:rPr>
        <w:t xml:space="preserve">[15] </w:t>
      </w:r>
      <w:r>
        <w:rPr>
          <w:rStyle w:val="selectable"/>
          <w:i/>
          <w:iCs/>
        </w:rPr>
        <w:t>Prove it is a Rectangle</w:t>
      </w:r>
      <w:r>
        <w:rPr>
          <w:rStyle w:val="selectable"/>
        </w:rPr>
        <w:t xml:space="preserve">. (2016). </w:t>
      </w:r>
      <w:r>
        <w:rPr>
          <w:rStyle w:val="selectable"/>
          <w:i/>
          <w:iCs/>
        </w:rPr>
        <w:t>Softschools.com</w:t>
      </w:r>
      <w:r>
        <w:rPr>
          <w:rStyle w:val="selectable"/>
        </w:rPr>
        <w:t xml:space="preserve">. Retrieved 4 September 2016, from </w:t>
      </w:r>
      <w:hyperlink r:id="rId23" w:history="1">
        <w:r w:rsidRPr="00504352">
          <w:rPr>
            <w:rStyle w:val="Hyperlink"/>
          </w:rPr>
          <w:t>http://www.softschools.com/math/geometry/proofs/prove_it_is_a_rectangle/</w:t>
        </w:r>
      </w:hyperlink>
    </w:p>
    <w:p w14:paraId="1F879430" w14:textId="77777777" w:rsidR="003B1A22" w:rsidRDefault="003B1A22" w:rsidP="008A599F">
      <w:pPr>
        <w:rPr>
          <w:rStyle w:val="selectable"/>
        </w:rPr>
      </w:pPr>
      <w:r>
        <w:rPr>
          <w:rStyle w:val="selectable"/>
          <w:iCs/>
        </w:rPr>
        <w:t xml:space="preserve">[16] </w:t>
      </w:r>
      <w:r>
        <w:rPr>
          <w:rStyle w:val="selectable"/>
        </w:rPr>
        <w:t xml:space="preserve">Shanahan, P. (2016). </w:t>
      </w:r>
      <w:proofErr w:type="spellStart"/>
      <w:r>
        <w:rPr>
          <w:rStyle w:val="selectable"/>
          <w:i/>
          <w:iCs/>
        </w:rPr>
        <w:t>Math.atan</w:t>
      </w:r>
      <w:proofErr w:type="spellEnd"/>
      <w:r>
        <w:rPr>
          <w:rStyle w:val="selectable"/>
          <w:i/>
          <w:iCs/>
        </w:rPr>
        <w:t>() | Coding Forums</w:t>
      </w:r>
      <w:r>
        <w:rPr>
          <w:rStyle w:val="selectable"/>
        </w:rPr>
        <w:t xml:space="preserve">. </w:t>
      </w:r>
      <w:r>
        <w:rPr>
          <w:rStyle w:val="selectable"/>
          <w:i/>
          <w:iCs/>
        </w:rPr>
        <w:t>Thecodingforums.com</w:t>
      </w:r>
      <w:r>
        <w:rPr>
          <w:rStyle w:val="selectable"/>
        </w:rPr>
        <w:t xml:space="preserve">. Retrieved 4 September 2016, from </w:t>
      </w:r>
      <w:hyperlink r:id="rId24" w:history="1">
        <w:r w:rsidRPr="00504352">
          <w:rPr>
            <w:rStyle w:val="Hyperlink"/>
          </w:rPr>
          <w:t>http://www.thecodingforums.com/threads/math-atan.641682/</w:t>
        </w:r>
      </w:hyperlink>
    </w:p>
    <w:p w14:paraId="2F4CB966" w14:textId="77777777" w:rsidR="003B1A22" w:rsidRDefault="003B1A22" w:rsidP="008A599F">
      <w:pPr>
        <w:rPr>
          <w:rStyle w:val="selectable"/>
        </w:rPr>
      </w:pPr>
      <w:r>
        <w:rPr>
          <w:rStyle w:val="selectable"/>
          <w:iCs/>
        </w:rPr>
        <w:t xml:space="preserve">[17] </w:t>
      </w:r>
      <w:r>
        <w:rPr>
          <w:rStyle w:val="selectable"/>
          <w:i/>
          <w:iCs/>
        </w:rPr>
        <w:t xml:space="preserve">The Basics </w:t>
      </w:r>
      <w:proofErr w:type="gramStart"/>
      <w:r>
        <w:rPr>
          <w:rStyle w:val="selectable"/>
          <w:i/>
          <w:iCs/>
        </w:rPr>
        <w:t>Of</w:t>
      </w:r>
      <w:proofErr w:type="gramEnd"/>
      <w:r>
        <w:rPr>
          <w:rStyle w:val="selectable"/>
          <w:i/>
          <w:iCs/>
        </w:rPr>
        <w:t xml:space="preserve"> Classes in Java</w:t>
      </w:r>
      <w:r>
        <w:rPr>
          <w:rStyle w:val="selectable"/>
        </w:rPr>
        <w:t xml:space="preserve">. (2013). </w:t>
      </w:r>
      <w:r>
        <w:rPr>
          <w:rStyle w:val="selectable"/>
          <w:i/>
          <w:iCs/>
        </w:rPr>
        <w:t xml:space="preserve">Captain </w:t>
      </w:r>
      <w:proofErr w:type="spellStart"/>
      <w:r>
        <w:rPr>
          <w:rStyle w:val="selectable"/>
          <w:i/>
          <w:iCs/>
        </w:rPr>
        <w:t>DeadBones</w:t>
      </w:r>
      <w:proofErr w:type="spellEnd"/>
      <w:r>
        <w:rPr>
          <w:rStyle w:val="selectable"/>
          <w:i/>
          <w:iCs/>
        </w:rPr>
        <w:t xml:space="preserve"> Chronicles</w:t>
      </w:r>
      <w:r>
        <w:rPr>
          <w:rStyle w:val="selectable"/>
        </w:rPr>
        <w:t xml:space="preserve">. Retrieved 4 September 2016, from </w:t>
      </w:r>
      <w:hyperlink r:id="rId25" w:history="1">
        <w:r w:rsidRPr="00504352">
          <w:rPr>
            <w:rStyle w:val="Hyperlink"/>
          </w:rPr>
          <w:t>http://thelivingpearl.com/2013/10/17/the-basics-of-classes-in-java/</w:t>
        </w:r>
      </w:hyperlink>
    </w:p>
    <w:p w14:paraId="2D714E3B" w14:textId="77777777" w:rsidR="003B1A22" w:rsidRDefault="003B1A22" w:rsidP="008A599F">
      <w:pPr>
        <w:rPr>
          <w:rStyle w:val="selectable"/>
        </w:rPr>
      </w:pPr>
      <w:r>
        <w:rPr>
          <w:rStyle w:val="selectable"/>
          <w:iCs/>
        </w:rPr>
        <w:t xml:space="preserve">[18] </w:t>
      </w:r>
      <w:r>
        <w:rPr>
          <w:rStyle w:val="selectable"/>
          <w:i/>
          <w:iCs/>
        </w:rPr>
        <w:t>Trying to write a program to calculate slope of a line - need help please. • /r/</w:t>
      </w:r>
      <w:proofErr w:type="spellStart"/>
      <w:r>
        <w:rPr>
          <w:rStyle w:val="selectable"/>
          <w:i/>
          <w:iCs/>
        </w:rPr>
        <w:t>learnprogramming</w:t>
      </w:r>
      <w:proofErr w:type="spellEnd"/>
      <w:r>
        <w:rPr>
          <w:rStyle w:val="selectable"/>
        </w:rPr>
        <w:t xml:space="preserve">. (2016). </w:t>
      </w:r>
      <w:r>
        <w:rPr>
          <w:rStyle w:val="selectable"/>
          <w:i/>
          <w:iCs/>
        </w:rPr>
        <w:t>reddit</w:t>
      </w:r>
      <w:r>
        <w:rPr>
          <w:rStyle w:val="selectable"/>
        </w:rPr>
        <w:t xml:space="preserve">. Retrieved 4 September 2016, from </w:t>
      </w:r>
      <w:hyperlink r:id="rId26" w:history="1">
        <w:r w:rsidRPr="00504352">
          <w:rPr>
            <w:rStyle w:val="Hyperlink"/>
          </w:rPr>
          <w:t>https://www.reddit.com/r/learnprogramming/comments/2g2lp0/trying_to_write_a_program_to_calculate_slope_of_a/</w:t>
        </w:r>
      </w:hyperlink>
    </w:p>
    <w:p w14:paraId="6ED2EE8B" w14:textId="77777777" w:rsidR="003B1A22" w:rsidRDefault="003B1A22" w:rsidP="008A599F">
      <w:pPr>
        <w:rPr>
          <w:rStyle w:val="selectable"/>
        </w:rPr>
      </w:pPr>
      <w:r>
        <w:rPr>
          <w:rStyle w:val="selectable"/>
          <w:iCs/>
        </w:rPr>
        <w:t xml:space="preserve">[19] </w:t>
      </w:r>
      <w:r>
        <w:rPr>
          <w:rStyle w:val="selectable"/>
          <w:i/>
          <w:iCs/>
        </w:rPr>
        <w:t>Write a program that prompts user to enter two points (work included)</w:t>
      </w:r>
      <w:r>
        <w:rPr>
          <w:rStyle w:val="selectable"/>
        </w:rPr>
        <w:t xml:space="preserve">. (2016). </w:t>
      </w:r>
      <w:r>
        <w:rPr>
          <w:rStyle w:val="selectable"/>
          <w:i/>
          <w:iCs/>
        </w:rPr>
        <w:t>Stackoverflow.com</w:t>
      </w:r>
      <w:r>
        <w:rPr>
          <w:rStyle w:val="selectable"/>
        </w:rPr>
        <w:t xml:space="preserve">. Retrieved 4 September 2016, from </w:t>
      </w:r>
      <w:hyperlink r:id="rId27" w:history="1">
        <w:r w:rsidRPr="00504352">
          <w:rPr>
            <w:rStyle w:val="Hyperlink"/>
          </w:rPr>
          <w:t>http://stackoverflow.com/questions/21689391/write-a-program-that-prompts-user-to-enter-two-points-work-included</w:t>
        </w:r>
      </w:hyperlink>
    </w:p>
    <w:p w14:paraId="2D1644C8" w14:textId="77777777" w:rsidR="003B1A22" w:rsidRDefault="003B1A22" w:rsidP="008A599F">
      <w:pPr>
        <w:rPr>
          <w:rStyle w:val="selectable"/>
        </w:rPr>
      </w:pPr>
    </w:p>
    <w:p w14:paraId="4A5970EA" w14:textId="77777777" w:rsidR="003B1A22" w:rsidRPr="003B1A22" w:rsidRDefault="003B1A22" w:rsidP="008A599F">
      <w:pPr>
        <w:rPr>
          <w:rStyle w:val="selectable"/>
          <w:b/>
        </w:rPr>
      </w:pPr>
    </w:p>
    <w:p w14:paraId="644DAD0D" w14:textId="77777777" w:rsidR="00203492" w:rsidRDefault="00203492" w:rsidP="008A599F">
      <w:pPr>
        <w:rPr>
          <w:rStyle w:val="selectable"/>
        </w:rPr>
      </w:pPr>
    </w:p>
    <w:p w14:paraId="12F4C915" w14:textId="77777777" w:rsidR="00203492" w:rsidRDefault="00203492" w:rsidP="008A599F"/>
    <w:p w14:paraId="53D2D9AF" w14:textId="77777777" w:rsidR="008A599F" w:rsidRDefault="008A599F" w:rsidP="008A599F"/>
    <w:p w14:paraId="5AF5EB1C" w14:textId="77777777" w:rsidR="008A599F" w:rsidRDefault="008A599F" w:rsidP="008A599F"/>
    <w:p w14:paraId="27497787" w14:textId="77777777" w:rsidR="008A599F" w:rsidRDefault="008A599F" w:rsidP="008A599F"/>
    <w:p w14:paraId="487B2E2A" w14:textId="77777777" w:rsidR="008A599F" w:rsidRPr="008A599F" w:rsidRDefault="008A599F" w:rsidP="008A599F"/>
    <w:sectPr w:rsidR="008A599F" w:rsidRPr="008A599F">
      <w:headerReference w:type="default" r:id="rId2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6" w:author="NAGLE, KEITH" w:date="2016-09-11T21:39:00Z" w:initials="NK">
    <w:p w14:paraId="700F0512" w14:textId="77777777" w:rsidR="001507D1" w:rsidRDefault="001507D1">
      <w:pPr>
        <w:pStyle w:val="CommentText"/>
      </w:pPr>
      <w:r>
        <w:rPr>
          <w:rStyle w:val="CommentReference"/>
        </w:rPr>
        <w:annotationRef/>
      </w:r>
      <w:r>
        <w:t>No need to store these. The assignment specifies that length and width are attributes of the class. The area and perimeter can be derived using the getArea() and getPerimeter() methods.</w:t>
      </w:r>
    </w:p>
  </w:comment>
  <w:comment w:id="34" w:author="NAGLE, KEITH" w:date="2016-09-11T21:42:00Z" w:initials="NK">
    <w:p w14:paraId="4CCF2426" w14:textId="5B22CA55" w:rsidR="00397C4C" w:rsidRDefault="00397C4C">
      <w:pPr>
        <w:pStyle w:val="CommentText"/>
      </w:pPr>
      <w:r>
        <w:rPr>
          <w:rStyle w:val="CommentReference"/>
        </w:rPr>
        <w:annotationRef/>
      </w:r>
      <w:r>
        <w:t>Again, the assignment states that this class stores only the Cartesian coordinate pairs. Everything else here is not necessary,</w:t>
      </w:r>
    </w:p>
  </w:comment>
  <w:comment w:id="44" w:author="NAGLE, KEITH" w:date="2016-09-11T21:51:00Z" w:initials="NK">
    <w:p w14:paraId="0E487919" w14:textId="5ECB1B90" w:rsidR="00397C4C" w:rsidRDefault="00397C4C">
      <w:pPr>
        <w:pStyle w:val="CommentText"/>
      </w:pPr>
      <w:r>
        <w:rPr>
          <w:rStyle w:val="CommentReference"/>
        </w:rPr>
        <w:annotationRef/>
      </w:r>
      <w:r>
        <w:t>A flow chart is not always a requirement, especially as we move into more object oriented designs. However, at that point a UML diagram might be more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0F0512" w15:done="0"/>
  <w15:commentEx w15:paraId="4CCF2426" w15:done="0"/>
  <w15:commentEx w15:paraId="0E4879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0F0512" w16cid:durableId="1F804483"/>
  <w16cid:commentId w16cid:paraId="4CCF2426" w16cid:durableId="1F804484"/>
  <w16cid:commentId w16cid:paraId="0E487919" w16cid:durableId="1F8044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4DD16" w14:textId="77777777" w:rsidR="002D7514" w:rsidRDefault="002D7514" w:rsidP="005A53F9">
      <w:pPr>
        <w:spacing w:after="0" w:line="240" w:lineRule="auto"/>
      </w:pPr>
      <w:r>
        <w:separator/>
      </w:r>
    </w:p>
  </w:endnote>
  <w:endnote w:type="continuationSeparator" w:id="0">
    <w:p w14:paraId="310655C5" w14:textId="77777777" w:rsidR="002D7514" w:rsidRDefault="002D7514" w:rsidP="005A5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268312" w14:textId="77777777" w:rsidR="002D7514" w:rsidRDefault="002D7514" w:rsidP="005A53F9">
      <w:pPr>
        <w:spacing w:after="0" w:line="240" w:lineRule="auto"/>
      </w:pPr>
      <w:r>
        <w:separator/>
      </w:r>
    </w:p>
  </w:footnote>
  <w:footnote w:type="continuationSeparator" w:id="0">
    <w:p w14:paraId="6CF5CC7A" w14:textId="77777777" w:rsidR="002D7514" w:rsidRDefault="002D7514" w:rsidP="005A5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70835" w14:textId="5CBBF36E" w:rsidR="005E36B5" w:rsidRDefault="005E36B5" w:rsidP="005A53F9">
    <w:pPr>
      <w:pStyle w:val="Header"/>
    </w:pPr>
    <w:del w:id="61" w:author="Michael McMahon" w:date="2018-10-28T14:22:00Z">
      <w:r w:rsidDel="00820839">
        <w:delText xml:space="preserve">Student: Michael McMahon          </w:delText>
      </w:r>
      <w:r w:rsidRPr="005A53F9" w:rsidDel="00820839">
        <w:delText>MCT619 - Object-Oriented Programming</w:delText>
      </w:r>
      <w:r w:rsidDel="00820839">
        <w:ptab w:relativeTo="margin" w:alignment="right" w:leader="none"/>
      </w:r>
      <w:r w:rsidDel="00820839">
        <w:delText xml:space="preserve">NUI ID: </w:delText>
      </w:r>
      <w:r w:rsidRPr="00056283" w:rsidDel="00820839">
        <w:delText>93902670</w:delText>
      </w:r>
    </w:del>
  </w:p>
  <w:p w14:paraId="79529F62" w14:textId="77777777" w:rsidR="005E36B5" w:rsidRDefault="005E3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C95445"/>
    <w:multiLevelType w:val="hybridMultilevel"/>
    <w:tmpl w:val="9508FC48"/>
    <w:lvl w:ilvl="0" w:tplc="0F52284E">
      <w:numFmt w:val="bullet"/>
      <w:lvlText w:val="-"/>
      <w:lvlJc w:val="left"/>
      <w:pPr>
        <w:ind w:left="405" w:hanging="360"/>
      </w:pPr>
      <w:rPr>
        <w:rFonts w:ascii="Calibri" w:eastAsiaTheme="minorHAnsi" w:hAnsi="Calibri" w:cstheme="minorBidi"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McMahon">
    <w15:presenceInfo w15:providerId="AD" w15:userId="S::michael.mcmahon@ericsson.com::825b145c-2f86-4c85-ace4-b4f8e42d88b7"/>
  </w15:person>
  <w15:person w15:author="NAGLE, KEITH">
    <w15:presenceInfo w15:providerId="None" w15:userId="NAGLE, KEI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5C8"/>
    <w:rsid w:val="00013E04"/>
    <w:rsid w:val="000259F5"/>
    <w:rsid w:val="000804E2"/>
    <w:rsid w:val="000B49A9"/>
    <w:rsid w:val="000D15CE"/>
    <w:rsid w:val="001507D1"/>
    <w:rsid w:val="00173C9E"/>
    <w:rsid w:val="001C37A0"/>
    <w:rsid w:val="001D55DA"/>
    <w:rsid w:val="001F68A1"/>
    <w:rsid w:val="0020170B"/>
    <w:rsid w:val="00203492"/>
    <w:rsid w:val="00241667"/>
    <w:rsid w:val="00253641"/>
    <w:rsid w:val="002D7514"/>
    <w:rsid w:val="003058B0"/>
    <w:rsid w:val="003132E1"/>
    <w:rsid w:val="00397C4C"/>
    <w:rsid w:val="003A1A30"/>
    <w:rsid w:val="003B1A22"/>
    <w:rsid w:val="003C140D"/>
    <w:rsid w:val="00403646"/>
    <w:rsid w:val="00442ABC"/>
    <w:rsid w:val="004E0C35"/>
    <w:rsid w:val="004F1B56"/>
    <w:rsid w:val="00536228"/>
    <w:rsid w:val="00542ED1"/>
    <w:rsid w:val="005645C8"/>
    <w:rsid w:val="005776C7"/>
    <w:rsid w:val="00593775"/>
    <w:rsid w:val="005A53F9"/>
    <w:rsid w:val="005B2432"/>
    <w:rsid w:val="005E36B5"/>
    <w:rsid w:val="006E2989"/>
    <w:rsid w:val="0071155A"/>
    <w:rsid w:val="00767811"/>
    <w:rsid w:val="00774725"/>
    <w:rsid w:val="007E2694"/>
    <w:rsid w:val="00820839"/>
    <w:rsid w:val="008A3128"/>
    <w:rsid w:val="008A599F"/>
    <w:rsid w:val="00981C99"/>
    <w:rsid w:val="00990288"/>
    <w:rsid w:val="009E4D72"/>
    <w:rsid w:val="009F1B24"/>
    <w:rsid w:val="00A50DEC"/>
    <w:rsid w:val="00A544F4"/>
    <w:rsid w:val="00AB5410"/>
    <w:rsid w:val="00AD2A68"/>
    <w:rsid w:val="00B65D19"/>
    <w:rsid w:val="00BD621F"/>
    <w:rsid w:val="00C06E8E"/>
    <w:rsid w:val="00C768C4"/>
    <w:rsid w:val="00C93CE0"/>
    <w:rsid w:val="00C94CBB"/>
    <w:rsid w:val="00D00DA4"/>
    <w:rsid w:val="00D37ED3"/>
    <w:rsid w:val="00DA4BAC"/>
    <w:rsid w:val="00DE18E7"/>
    <w:rsid w:val="00E45260"/>
    <w:rsid w:val="00E45A5A"/>
    <w:rsid w:val="00E60838"/>
    <w:rsid w:val="00E8058B"/>
    <w:rsid w:val="00E974A5"/>
    <w:rsid w:val="00EE1857"/>
    <w:rsid w:val="00F24717"/>
    <w:rsid w:val="00F72FD7"/>
    <w:rsid w:val="00F95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3515"/>
  <w15:chartTrackingRefBased/>
  <w15:docId w15:val="{0EB7D550-EF2D-4E9C-9B1D-90493F298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A53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15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A53F9"/>
    <w:pPr>
      <w:spacing w:after="0" w:line="240" w:lineRule="auto"/>
    </w:pPr>
  </w:style>
  <w:style w:type="character" w:customStyle="1" w:styleId="Heading1Char">
    <w:name w:val="Heading 1 Char"/>
    <w:basedOn w:val="DefaultParagraphFont"/>
    <w:link w:val="Heading1"/>
    <w:uiPriority w:val="9"/>
    <w:rsid w:val="005A53F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A5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3F9"/>
  </w:style>
  <w:style w:type="paragraph" w:styleId="Footer">
    <w:name w:val="footer"/>
    <w:basedOn w:val="Normal"/>
    <w:link w:val="FooterChar"/>
    <w:uiPriority w:val="99"/>
    <w:unhideWhenUsed/>
    <w:rsid w:val="005A5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3F9"/>
  </w:style>
  <w:style w:type="paragraph" w:styleId="Title">
    <w:name w:val="Title"/>
    <w:basedOn w:val="Normal"/>
    <w:next w:val="Normal"/>
    <w:link w:val="TitleChar"/>
    <w:autoRedefine/>
    <w:qFormat/>
    <w:rsid w:val="008A599F"/>
    <w:pPr>
      <w:spacing w:before="60" w:after="120" w:line="240" w:lineRule="auto"/>
      <w:ind w:left="360"/>
      <w:jc w:val="center"/>
    </w:pPr>
    <w:rPr>
      <w:rFonts w:asciiTheme="majorHAnsi" w:eastAsiaTheme="majorEastAsia" w:hAnsiTheme="majorHAnsi" w:cstheme="majorHAnsi"/>
      <w:color w:val="5B9BD5" w:themeColor="accent1"/>
      <w:kern w:val="22"/>
      <w:sz w:val="72"/>
      <w:szCs w:val="28"/>
      <w:lang w:val="en-US" w:eastAsia="ja-JP"/>
    </w:rPr>
  </w:style>
  <w:style w:type="character" w:customStyle="1" w:styleId="TitleChar">
    <w:name w:val="Title Char"/>
    <w:basedOn w:val="DefaultParagraphFont"/>
    <w:link w:val="Title"/>
    <w:rsid w:val="008A599F"/>
    <w:rPr>
      <w:rFonts w:asciiTheme="majorHAnsi" w:eastAsiaTheme="majorEastAsia" w:hAnsiTheme="majorHAnsi" w:cstheme="majorHAnsi"/>
      <w:color w:val="5B9BD5" w:themeColor="accent1"/>
      <w:kern w:val="22"/>
      <w:sz w:val="72"/>
      <w:szCs w:val="28"/>
      <w:lang w:val="en-US" w:eastAsia="ja-JP"/>
    </w:rPr>
  </w:style>
  <w:style w:type="paragraph" w:styleId="Subtitle">
    <w:name w:val="Subtitle"/>
    <w:basedOn w:val="Normal"/>
    <w:next w:val="Normal"/>
    <w:link w:val="SubtitleChar"/>
    <w:qFormat/>
    <w:rsid w:val="008A599F"/>
    <w:pPr>
      <w:spacing w:before="240" w:after="240" w:line="240" w:lineRule="auto"/>
      <w:ind w:left="360"/>
      <w:jc w:val="center"/>
    </w:pPr>
    <w:rPr>
      <w:rFonts w:eastAsiaTheme="minorEastAsia" w:cstheme="minorHAnsi"/>
      <w:b/>
      <w:caps/>
      <w:color w:val="808080" w:themeColor="background1" w:themeShade="80"/>
      <w:spacing w:val="140"/>
      <w:kern w:val="22"/>
      <w:sz w:val="20"/>
      <w:szCs w:val="20"/>
      <w:lang w:val="en-US" w:eastAsia="ja-JP"/>
    </w:rPr>
  </w:style>
  <w:style w:type="character" w:customStyle="1" w:styleId="SubtitleChar">
    <w:name w:val="Subtitle Char"/>
    <w:basedOn w:val="DefaultParagraphFont"/>
    <w:link w:val="Subtitle"/>
    <w:rsid w:val="008A599F"/>
    <w:rPr>
      <w:rFonts w:eastAsiaTheme="minorEastAsia" w:cstheme="minorHAnsi"/>
      <w:b/>
      <w:caps/>
      <w:color w:val="808080" w:themeColor="background1" w:themeShade="80"/>
      <w:spacing w:val="140"/>
      <w:kern w:val="22"/>
      <w:sz w:val="20"/>
      <w:szCs w:val="20"/>
      <w:lang w:val="en-US" w:eastAsia="ja-JP"/>
    </w:rPr>
  </w:style>
  <w:style w:type="character" w:customStyle="1" w:styleId="selectable">
    <w:name w:val="selectable"/>
    <w:basedOn w:val="DefaultParagraphFont"/>
    <w:rsid w:val="00E60838"/>
  </w:style>
  <w:style w:type="paragraph" w:styleId="ListParagraph">
    <w:name w:val="List Paragraph"/>
    <w:basedOn w:val="Normal"/>
    <w:uiPriority w:val="34"/>
    <w:qFormat/>
    <w:rsid w:val="00990288"/>
    <w:pPr>
      <w:ind w:left="720"/>
      <w:contextualSpacing/>
    </w:pPr>
  </w:style>
  <w:style w:type="character" w:styleId="Hyperlink">
    <w:name w:val="Hyperlink"/>
    <w:basedOn w:val="DefaultParagraphFont"/>
    <w:uiPriority w:val="99"/>
    <w:unhideWhenUsed/>
    <w:rsid w:val="003B1A22"/>
    <w:rPr>
      <w:color w:val="0563C1" w:themeColor="hyperlink"/>
      <w:u w:val="single"/>
    </w:rPr>
  </w:style>
  <w:style w:type="character" w:styleId="CommentReference">
    <w:name w:val="annotation reference"/>
    <w:basedOn w:val="DefaultParagraphFont"/>
    <w:uiPriority w:val="99"/>
    <w:semiHidden/>
    <w:unhideWhenUsed/>
    <w:rsid w:val="001507D1"/>
    <w:rPr>
      <w:sz w:val="18"/>
      <w:szCs w:val="18"/>
    </w:rPr>
  </w:style>
  <w:style w:type="paragraph" w:styleId="CommentText">
    <w:name w:val="annotation text"/>
    <w:basedOn w:val="Normal"/>
    <w:link w:val="CommentTextChar"/>
    <w:uiPriority w:val="99"/>
    <w:semiHidden/>
    <w:unhideWhenUsed/>
    <w:rsid w:val="001507D1"/>
    <w:pPr>
      <w:spacing w:line="240" w:lineRule="auto"/>
    </w:pPr>
    <w:rPr>
      <w:sz w:val="24"/>
      <w:szCs w:val="24"/>
    </w:rPr>
  </w:style>
  <w:style w:type="character" w:customStyle="1" w:styleId="CommentTextChar">
    <w:name w:val="Comment Text Char"/>
    <w:basedOn w:val="DefaultParagraphFont"/>
    <w:link w:val="CommentText"/>
    <w:uiPriority w:val="99"/>
    <w:semiHidden/>
    <w:rsid w:val="001507D1"/>
    <w:rPr>
      <w:sz w:val="24"/>
      <w:szCs w:val="24"/>
    </w:rPr>
  </w:style>
  <w:style w:type="paragraph" w:styleId="CommentSubject">
    <w:name w:val="annotation subject"/>
    <w:basedOn w:val="CommentText"/>
    <w:next w:val="CommentText"/>
    <w:link w:val="CommentSubjectChar"/>
    <w:uiPriority w:val="99"/>
    <w:semiHidden/>
    <w:unhideWhenUsed/>
    <w:rsid w:val="001507D1"/>
    <w:rPr>
      <w:b/>
      <w:bCs/>
      <w:sz w:val="20"/>
      <w:szCs w:val="20"/>
    </w:rPr>
  </w:style>
  <w:style w:type="character" w:customStyle="1" w:styleId="CommentSubjectChar">
    <w:name w:val="Comment Subject Char"/>
    <w:basedOn w:val="CommentTextChar"/>
    <w:link w:val="CommentSubject"/>
    <w:uiPriority w:val="99"/>
    <w:semiHidden/>
    <w:rsid w:val="001507D1"/>
    <w:rPr>
      <w:b/>
      <w:bCs/>
      <w:sz w:val="20"/>
      <w:szCs w:val="20"/>
    </w:rPr>
  </w:style>
  <w:style w:type="paragraph" w:styleId="BalloonText">
    <w:name w:val="Balloon Text"/>
    <w:basedOn w:val="Normal"/>
    <w:link w:val="BalloonTextChar"/>
    <w:uiPriority w:val="99"/>
    <w:semiHidden/>
    <w:unhideWhenUsed/>
    <w:rsid w:val="001507D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07D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tackoverflow.com/questions/19447047/cartesian-slope-calculation-error-java" TargetMode="External"/><Relationship Id="rId18" Type="http://schemas.openxmlformats.org/officeDocument/2006/relationships/hyperlink" Target="https://www.daniweb.com/programming/software-development/threads/280390/design-a-class-named-rectangle-to-represent-a-rectangle" TargetMode="External"/><Relationship Id="rId26" Type="http://schemas.openxmlformats.org/officeDocument/2006/relationships/hyperlink" Target="https://www.reddit.com/r/learnprogramming/comments/2g2lp0/trying_to_write_a_program_to_calculate_slope_of_a/" TargetMode="External"/><Relationship Id="rId3" Type="http://schemas.openxmlformats.org/officeDocument/2006/relationships/settings" Target="settings.xml"/><Relationship Id="rId21" Type="http://schemas.openxmlformats.org/officeDocument/2006/relationships/hyperlink" Target="http://stackoverflow.com/questions/9970281/java-calculating-the-angle-between-two-points-in-degrees" TargetMode="External"/><Relationship Id="rId7" Type="http://schemas.openxmlformats.org/officeDocument/2006/relationships/comments" Target="comments.xml"/><Relationship Id="rId12" Type="http://schemas.openxmlformats.org/officeDocument/2006/relationships/hyperlink" Target="https://coderanch.com/t/537897/java/java/Calculating-distance-points" TargetMode="External"/><Relationship Id="rId17" Type="http://schemas.openxmlformats.org/officeDocument/2006/relationships/hyperlink" Target="https://sites.google.com/site/pdcppnotes/classes/03c-ex9-12-deitel-8thed-rectangle" TargetMode="External"/><Relationship Id="rId25" Type="http://schemas.openxmlformats.org/officeDocument/2006/relationships/hyperlink" Target="http://thelivingpearl.com/2013/10/17/the-basics-of-classes-in-java/" TargetMode="External"/><Relationship Id="rId2" Type="http://schemas.openxmlformats.org/officeDocument/2006/relationships/styles" Target="styles.xml"/><Relationship Id="rId16" Type="http://schemas.openxmlformats.org/officeDocument/2006/relationships/hyperlink" Target="http://stackoverflow.com/questions/29980466/creating-a-class-then-testing-that-class" TargetMode="External"/><Relationship Id="rId20" Type="http://schemas.openxmlformats.org/officeDocument/2006/relationships/hyperlink" Target="https://www.youtube.com/watch?v=ri6Pky7QUBk"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questions/929773/calculating-the-distance-between-two-points" TargetMode="External"/><Relationship Id="rId24" Type="http://schemas.openxmlformats.org/officeDocument/2006/relationships/hyperlink" Target="http://www.thecodingforums.com/threads/math-atan.641682/" TargetMode="External"/><Relationship Id="rId5" Type="http://schemas.openxmlformats.org/officeDocument/2006/relationships/footnotes" Target="footnotes.xml"/><Relationship Id="rId15" Type="http://schemas.openxmlformats.org/officeDocument/2006/relationships/hyperlink" Target="http://faculty.simpson.edu/lydia.sinapova/www/cmsc150/cmsc150-05/Labs/Lab02_Identifiers.htm" TargetMode="External"/><Relationship Id="rId23" Type="http://schemas.openxmlformats.org/officeDocument/2006/relationships/hyperlink" Target="http://www.softschools.com/math/geometry/proofs/prove_it_is_a_rectangle/" TargetMode="External"/><Relationship Id="rId28" Type="http://schemas.openxmlformats.org/officeDocument/2006/relationships/header" Target="header1.xml"/><Relationship Id="rId10" Type="http://schemas.openxmlformats.org/officeDocument/2006/relationships/hyperlink" Target="http://stackoverflow.com/questions/3365171/calculating-the-angle-between-two-lines-without-having-to-calculate-the-slope" TargetMode="External"/><Relationship Id="rId19" Type="http://schemas.openxmlformats.org/officeDocument/2006/relationships/hyperlink" Target="https://www.youtube.com/watch?v=8UC2pUGoVpc" TargetMode="External"/><Relationship Id="rId31"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codereview.stackexchange.com/questions/54488/checking-if-a-list-of-coordinates-defines-a-closed-exact-rectangle" TargetMode="External"/><Relationship Id="rId22" Type="http://schemas.openxmlformats.org/officeDocument/2006/relationships/hyperlink" Target="https://docs.oracle.com/javase/7/docs/api/java/awt/Point.html" TargetMode="External"/><Relationship Id="rId27" Type="http://schemas.openxmlformats.org/officeDocument/2006/relationships/hyperlink" Target="http://stackoverflow.com/questions/21689391/write-a-program-that-prompts-user-to-enter-two-points-work-included"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TotalTime>
  <Pages>27</Pages>
  <Words>6587</Words>
  <Characters>37549</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McMahon</dc:creator>
  <cp:keywords/>
  <dc:description/>
  <cp:lastModifiedBy>Michael McMahon</cp:lastModifiedBy>
  <cp:revision>16</cp:revision>
  <dcterms:created xsi:type="dcterms:W3CDTF">2016-09-04T11:41:00Z</dcterms:created>
  <dcterms:modified xsi:type="dcterms:W3CDTF">2018-10-28T14:24:00Z</dcterms:modified>
</cp:coreProperties>
</file>